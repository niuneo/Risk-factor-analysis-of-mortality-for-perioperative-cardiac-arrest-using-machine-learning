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949C3" w14:textId="239989A5" w:rsidR="00091FAE" w:rsidRDefault="00862C79">
      <w:pPr>
        <w:rPr>
          <w:rFonts w:ascii="Arial" w:hAnsi="Arial" w:cs="Arial"/>
          <w:b/>
          <w:bCs/>
          <w:sz w:val="32"/>
          <w:szCs w:val="32"/>
        </w:rPr>
        <w:pPrChange w:id="0" w:author="neo" w:date="2021-03-27T14:24:00Z">
          <w:pPr>
            <w:jc w:val="center"/>
          </w:pPr>
        </w:pPrChange>
      </w:pPr>
      <w:del w:id="1" w:author="neo" w:date="2021-03-27T14:24:00Z">
        <w:r w:rsidRPr="00725DE3" w:rsidDel="00880A2C">
          <w:rPr>
            <w:rFonts w:ascii="Arial" w:hAnsi="Arial" w:cs="Arial"/>
            <w:b/>
            <w:bCs/>
            <w:sz w:val="32"/>
            <w:szCs w:val="32"/>
          </w:rPr>
          <w:delText>A m</w:delText>
        </w:r>
        <w:r w:rsidR="00BF3B11" w:rsidDel="00880A2C">
          <w:rPr>
            <w:rFonts w:ascii="Arial" w:hAnsi="Arial" w:cs="Arial"/>
            <w:b/>
            <w:bCs/>
            <w:sz w:val="32"/>
            <w:szCs w:val="32"/>
          </w:rPr>
          <w:delText>a</w:delText>
        </w:r>
        <w:r w:rsidRPr="00725DE3" w:rsidDel="00880A2C">
          <w:rPr>
            <w:rFonts w:ascii="Arial" w:hAnsi="Arial" w:cs="Arial"/>
            <w:b/>
            <w:bCs/>
            <w:sz w:val="32"/>
            <w:szCs w:val="32"/>
          </w:rPr>
          <w:delText xml:space="preserve">chine learning based model for intraoperative cardiac arrest outcome </w:delText>
        </w:r>
      </w:del>
      <w:del w:id="2" w:author="neo" w:date="2021-03-27T14:23:00Z">
        <w:r w:rsidRPr="00725DE3" w:rsidDel="00880A2C">
          <w:rPr>
            <w:rFonts w:ascii="Arial" w:hAnsi="Arial" w:cs="Arial"/>
            <w:b/>
            <w:bCs/>
            <w:sz w:val="32"/>
            <w:szCs w:val="32"/>
          </w:rPr>
          <w:delText xml:space="preserve">risk </w:delText>
        </w:r>
      </w:del>
      <w:ins w:id="3" w:author="neo" w:date="2021-03-27T14:23:00Z">
        <w:r w:rsidR="00880A2C">
          <w:rPr>
            <w:rFonts w:ascii="Arial" w:hAnsi="Arial" w:cs="Arial"/>
            <w:b/>
            <w:bCs/>
            <w:sz w:val="32"/>
            <w:szCs w:val="32"/>
          </w:rPr>
          <w:t>R</w:t>
        </w:r>
        <w:r w:rsidR="00880A2C" w:rsidRPr="00725DE3">
          <w:rPr>
            <w:rFonts w:ascii="Arial" w:hAnsi="Arial" w:cs="Arial"/>
            <w:b/>
            <w:bCs/>
            <w:sz w:val="32"/>
            <w:szCs w:val="32"/>
          </w:rPr>
          <w:t xml:space="preserve">isk </w:t>
        </w:r>
      </w:ins>
      <w:r w:rsidRPr="00725DE3">
        <w:rPr>
          <w:rFonts w:ascii="Arial" w:hAnsi="Arial" w:cs="Arial"/>
          <w:b/>
          <w:bCs/>
          <w:sz w:val="32"/>
          <w:szCs w:val="32"/>
        </w:rPr>
        <w:t>factor</w:t>
      </w:r>
      <w:r w:rsidR="00725DE3" w:rsidRPr="00725DE3">
        <w:rPr>
          <w:rFonts w:ascii="Arial" w:hAnsi="Arial" w:cs="Arial"/>
          <w:b/>
          <w:bCs/>
          <w:sz w:val="32"/>
          <w:szCs w:val="32"/>
        </w:rPr>
        <w:t>s analysis</w:t>
      </w:r>
      <w:ins w:id="4" w:author="neo" w:date="2021-03-27T14:23:00Z">
        <w:r w:rsidR="00880A2C">
          <w:rPr>
            <w:rFonts w:ascii="Arial" w:hAnsi="Arial" w:cs="Arial"/>
            <w:b/>
            <w:bCs/>
            <w:sz w:val="32"/>
            <w:szCs w:val="32"/>
          </w:rPr>
          <w:t xml:space="preserve"> of </w:t>
        </w:r>
      </w:ins>
      <w:ins w:id="5" w:author="neo" w:date="2021-03-27T14:24:00Z">
        <w:r w:rsidR="00880A2C" w:rsidRPr="00725DE3">
          <w:rPr>
            <w:rFonts w:ascii="Arial" w:hAnsi="Arial" w:cs="Arial"/>
            <w:b/>
            <w:bCs/>
            <w:sz w:val="32"/>
            <w:szCs w:val="32"/>
          </w:rPr>
          <w:t>intraoperative cardiac arrest</w:t>
        </w:r>
        <w:r w:rsidR="00880A2C">
          <w:rPr>
            <w:rFonts w:ascii="Arial" w:hAnsi="Arial" w:cs="Arial"/>
            <w:b/>
            <w:bCs/>
            <w:sz w:val="32"/>
            <w:szCs w:val="32"/>
          </w:rPr>
          <w:t xml:space="preserve"> </w:t>
        </w:r>
      </w:ins>
      <w:ins w:id="6" w:author="neo" w:date="2021-03-27T18:46:00Z">
        <w:r w:rsidR="00605B99">
          <w:rPr>
            <w:rFonts w:ascii="Arial" w:hAnsi="Arial" w:cs="Arial"/>
            <w:b/>
            <w:bCs/>
            <w:sz w:val="32"/>
            <w:szCs w:val="32"/>
          </w:rPr>
          <w:t xml:space="preserve">in a </w:t>
        </w:r>
      </w:ins>
      <w:ins w:id="7" w:author="neo" w:date="2021-03-27T18:47:00Z">
        <w:r w:rsidR="00605B99">
          <w:rPr>
            <w:rFonts w:ascii="Arial" w:hAnsi="Arial" w:cs="Arial"/>
            <w:b/>
            <w:bCs/>
            <w:sz w:val="32"/>
            <w:szCs w:val="32"/>
          </w:rPr>
          <w:t xml:space="preserve">Chinese tertiary hospital with </w:t>
        </w:r>
        <w:r w:rsidR="00605B99" w:rsidRPr="00725DE3">
          <w:rPr>
            <w:rFonts w:ascii="Arial" w:hAnsi="Arial" w:cs="Arial"/>
            <w:b/>
            <w:bCs/>
            <w:sz w:val="32"/>
            <w:szCs w:val="32"/>
          </w:rPr>
          <w:t>m</w:t>
        </w:r>
        <w:r w:rsidR="00605B99">
          <w:rPr>
            <w:rFonts w:ascii="Arial" w:hAnsi="Arial" w:cs="Arial"/>
            <w:b/>
            <w:bCs/>
            <w:sz w:val="32"/>
            <w:szCs w:val="32"/>
          </w:rPr>
          <w:t>a</w:t>
        </w:r>
        <w:r w:rsidR="00605B99" w:rsidRPr="00725DE3">
          <w:rPr>
            <w:rFonts w:ascii="Arial" w:hAnsi="Arial" w:cs="Arial"/>
            <w:b/>
            <w:bCs/>
            <w:sz w:val="32"/>
            <w:szCs w:val="32"/>
          </w:rPr>
          <w:t>chine learning</w:t>
        </w:r>
        <w:r w:rsidR="00605B99">
          <w:rPr>
            <w:rFonts w:ascii="Arial" w:hAnsi="Arial" w:cs="Arial"/>
            <w:b/>
            <w:bCs/>
            <w:sz w:val="32"/>
            <w:szCs w:val="32"/>
          </w:rPr>
          <w:t xml:space="preserve"> approaches</w:t>
        </w:r>
      </w:ins>
    </w:p>
    <w:p w14:paraId="4F80B7E7" w14:textId="77777777" w:rsidR="00725DE3" w:rsidRPr="00725DE3" w:rsidRDefault="00725DE3" w:rsidP="00725DE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1B770B" w14:textId="181BEDAA" w:rsidR="00725DE3" w:rsidRDefault="00725DE3" w:rsidP="00725D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ntroduction</w:t>
      </w:r>
    </w:p>
    <w:p w14:paraId="0D38BEDC" w14:textId="71895873" w:rsidR="005234CF" w:rsidRDefault="00725DE3" w:rsidP="00A120A9">
      <w:pPr>
        <w:autoSpaceDE w:val="0"/>
        <w:autoSpaceDN w:val="0"/>
        <w:adjustRightInd w:val="0"/>
        <w:spacing w:line="480" w:lineRule="auto"/>
        <w:jc w:val="left"/>
        <w:rPr>
          <w:ins w:id="8" w:author="neo" w:date="2021-03-27T20:15:00Z"/>
          <w:rFonts w:ascii="Arial" w:hAnsi="Arial" w:cs="Arial"/>
          <w:sz w:val="24"/>
          <w:szCs w:val="24"/>
        </w:rPr>
      </w:pPr>
      <w:del w:id="9" w:author="neo" w:date="2021-03-27T20:16:00Z">
        <w:r w:rsidRPr="009D5DFF" w:rsidDel="005234CF">
          <w:rPr>
            <w:rFonts w:ascii="Arial" w:hAnsi="Arial" w:cs="Arial" w:hint="eastAsia"/>
            <w:b/>
            <w:bCs/>
            <w:sz w:val="24"/>
            <w:szCs w:val="24"/>
          </w:rPr>
          <w:delText xml:space="preserve"> </w:delText>
        </w:r>
      </w:del>
      <w:del w:id="10" w:author="neo" w:date="2021-03-27T20:15:00Z">
        <w:r w:rsidR="00E3193B" w:rsidRPr="009D5DFF" w:rsidDel="005234CF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A03B40">
        <w:rPr>
          <w:rFonts w:ascii="Arial" w:hAnsi="Arial" w:cs="Arial" w:hint="eastAsia"/>
          <w:sz w:val="24"/>
          <w:szCs w:val="24"/>
        </w:rPr>
        <w:t>Numerous</w:t>
      </w:r>
      <w:r w:rsidR="00A03B40">
        <w:rPr>
          <w:rFonts w:ascii="Arial" w:hAnsi="Arial" w:cs="Arial"/>
          <w:sz w:val="24"/>
          <w:szCs w:val="24"/>
        </w:rPr>
        <w:t xml:space="preserve"> </w:t>
      </w:r>
      <w:r w:rsidR="00A03B40">
        <w:rPr>
          <w:rFonts w:ascii="Arial" w:hAnsi="Arial" w:cs="Arial" w:hint="eastAsia"/>
          <w:sz w:val="24"/>
          <w:szCs w:val="24"/>
        </w:rPr>
        <w:t>com</w:t>
      </w:r>
      <w:r w:rsidR="00A03B40">
        <w:rPr>
          <w:rFonts w:ascii="Arial" w:hAnsi="Arial" w:cs="Arial"/>
          <w:sz w:val="24"/>
          <w:szCs w:val="24"/>
        </w:rPr>
        <w:t xml:space="preserve">plications may occur during anaesthesia and surgery. </w:t>
      </w:r>
      <w:r w:rsidR="00E3193B" w:rsidRPr="00A120A9">
        <w:rPr>
          <w:rFonts w:ascii="Arial" w:hAnsi="Arial" w:cs="Arial"/>
          <w:sz w:val="24"/>
          <w:szCs w:val="24"/>
        </w:rPr>
        <w:t>Intraoperative cardiac arrest (I</w:t>
      </w:r>
      <w:r w:rsidR="00426121" w:rsidRPr="00A120A9">
        <w:rPr>
          <w:rFonts w:ascii="Arial" w:hAnsi="Arial" w:cs="Arial"/>
          <w:sz w:val="24"/>
          <w:szCs w:val="24"/>
        </w:rPr>
        <w:t>O</w:t>
      </w:r>
      <w:r w:rsidR="00E3193B" w:rsidRPr="00A120A9">
        <w:rPr>
          <w:rFonts w:ascii="Arial" w:hAnsi="Arial" w:cs="Arial"/>
          <w:sz w:val="24"/>
          <w:szCs w:val="24"/>
        </w:rPr>
        <w:t xml:space="preserve">CA) is a rare but </w:t>
      </w:r>
      <w:r w:rsidR="00000868">
        <w:rPr>
          <w:rFonts w:ascii="Arial" w:hAnsi="Arial" w:cs="Arial"/>
          <w:sz w:val="24"/>
          <w:szCs w:val="24"/>
        </w:rPr>
        <w:t xml:space="preserve">extremely </w:t>
      </w:r>
      <w:r w:rsidR="00E3193B" w:rsidRPr="00A120A9">
        <w:rPr>
          <w:rFonts w:ascii="Arial" w:hAnsi="Arial" w:cs="Arial"/>
          <w:sz w:val="24"/>
          <w:szCs w:val="24"/>
        </w:rPr>
        <w:t>serious risk event with high mortality</w:t>
      </w:r>
      <w:r w:rsidR="004A57EE" w:rsidRPr="00A120A9">
        <w:rPr>
          <w:rFonts w:ascii="Arial" w:hAnsi="Arial" w:cs="Arial"/>
          <w:sz w:val="24"/>
          <w:szCs w:val="24"/>
        </w:rPr>
        <w:t>.</w:t>
      </w:r>
      <w:r w:rsidR="008327E4" w:rsidRPr="008327E4">
        <w:rPr>
          <w:rFonts w:ascii="Arial" w:hAnsi="Arial" w:cs="Arial"/>
          <w:sz w:val="24"/>
          <w:szCs w:val="24"/>
        </w:rPr>
        <w:t xml:space="preserve"> </w:t>
      </w:r>
      <w:r w:rsidR="008327E4" w:rsidRPr="00A120A9">
        <w:rPr>
          <w:rFonts w:ascii="Arial" w:hAnsi="Arial" w:cs="Arial"/>
          <w:sz w:val="24"/>
          <w:szCs w:val="24"/>
        </w:rPr>
        <w:t>Intraoperative cardiac arrest</w:t>
      </w:r>
      <w:r w:rsidR="008327E4">
        <w:rPr>
          <w:rFonts w:ascii="Arial" w:hAnsi="Arial" w:cs="Arial"/>
          <w:sz w:val="24"/>
          <w:szCs w:val="24"/>
        </w:rPr>
        <w:t xml:space="preserve"> </w:t>
      </w:r>
      <w:r w:rsidR="008327E4">
        <w:rPr>
          <w:rFonts w:ascii="Arial" w:hAnsi="Arial" w:cs="Arial" w:hint="eastAsia"/>
          <w:sz w:val="24"/>
          <w:szCs w:val="24"/>
        </w:rPr>
        <w:t>is</w:t>
      </w:r>
      <w:r w:rsidR="008327E4">
        <w:rPr>
          <w:rFonts w:ascii="Arial" w:hAnsi="Arial" w:cs="Arial"/>
          <w:sz w:val="24"/>
          <w:szCs w:val="24"/>
        </w:rPr>
        <w:t xml:space="preserve"> defined commonly as the loss of circulation prompting resuscitation with chest compressions</w:t>
      </w:r>
      <w:r w:rsidR="0096528D">
        <w:rPr>
          <w:rFonts w:ascii="Arial" w:hAnsi="Arial" w:cs="Arial"/>
          <w:sz w:val="24"/>
          <w:szCs w:val="24"/>
        </w:rPr>
        <w:t xml:space="preserve"> </w:t>
      </w:r>
      <w:r w:rsidR="001667AF">
        <w:rPr>
          <w:rFonts w:ascii="Arial" w:hAnsi="Arial" w:cs="Arial"/>
          <w:sz w:val="24"/>
          <w:szCs w:val="24"/>
        </w:rPr>
        <w:t>and/</w:t>
      </w:r>
      <w:r w:rsidR="0096528D">
        <w:rPr>
          <w:rFonts w:ascii="Arial" w:hAnsi="Arial" w:cs="Arial"/>
          <w:sz w:val="24"/>
          <w:szCs w:val="24"/>
        </w:rPr>
        <w:t xml:space="preserve">or </w:t>
      </w:r>
      <w:r w:rsidR="008327E4">
        <w:rPr>
          <w:rFonts w:ascii="Arial" w:hAnsi="Arial" w:cs="Arial"/>
          <w:sz w:val="24"/>
          <w:szCs w:val="24"/>
        </w:rPr>
        <w:t>defibrillation</w:t>
      </w:r>
      <w:r w:rsidR="0096528D">
        <w:rPr>
          <w:rFonts w:ascii="Arial" w:hAnsi="Arial" w:cs="Arial"/>
          <w:sz w:val="24"/>
          <w:szCs w:val="24"/>
        </w:rPr>
        <w:t xml:space="preserve"> </w:t>
      </w:r>
      <w:r w:rsidR="008327E4">
        <w:rPr>
          <w:rFonts w:ascii="Arial" w:hAnsi="Arial" w:cs="Arial"/>
          <w:sz w:val="24"/>
          <w:szCs w:val="24"/>
        </w:rPr>
        <w:t>in</w:t>
      </w:r>
      <w:r w:rsidR="0096528D">
        <w:rPr>
          <w:rFonts w:ascii="Arial" w:hAnsi="Arial" w:cs="Arial"/>
          <w:sz w:val="24"/>
          <w:szCs w:val="24"/>
        </w:rPr>
        <w:t xml:space="preserve"> the operati</w:t>
      </w:r>
      <w:r w:rsidR="001667AF">
        <w:rPr>
          <w:rFonts w:ascii="Arial" w:hAnsi="Arial" w:cs="Arial"/>
          <w:sz w:val="24"/>
          <w:szCs w:val="24"/>
        </w:rPr>
        <w:t>ng</w:t>
      </w:r>
      <w:r w:rsidR="00A645D5">
        <w:rPr>
          <w:rFonts w:ascii="Arial" w:hAnsi="Arial" w:cs="Arial"/>
          <w:sz w:val="24"/>
          <w:szCs w:val="24"/>
        </w:rPr>
        <w:fldChar w:fldCharType="begin"/>
      </w:r>
      <w:r w:rsidR="00A645D5">
        <w:rPr>
          <w:rFonts w:ascii="Arial" w:hAnsi="Arial" w:cs="Arial"/>
          <w:sz w:val="24"/>
          <w:szCs w:val="24"/>
        </w:rPr>
        <w:instrText xml:space="preserve"> ADDIN NE.Ref.{C3F1BA0E-8C85-4674-8D10-979A93FE8A20}</w:instrText>
      </w:r>
      <w:r w:rsidR="00A645D5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[1]</w:t>
      </w:r>
      <w:r w:rsidR="00A645D5">
        <w:rPr>
          <w:rFonts w:ascii="Arial" w:hAnsi="Arial" w:cs="Arial"/>
          <w:sz w:val="24"/>
          <w:szCs w:val="24"/>
        </w:rPr>
        <w:fldChar w:fldCharType="end"/>
      </w:r>
      <w:r w:rsidR="0096528D">
        <w:rPr>
          <w:rFonts w:ascii="Arial" w:hAnsi="Arial" w:cs="Arial"/>
          <w:sz w:val="24"/>
          <w:szCs w:val="24"/>
        </w:rPr>
        <w:t>.</w:t>
      </w:r>
      <w:ins w:id="11" w:author="neo" w:date="2021-03-27T18:42:00Z">
        <w:r w:rsidR="00605B99">
          <w:rPr>
            <w:rFonts w:ascii="Arial" w:hAnsi="Arial" w:cs="Arial"/>
            <w:sz w:val="24"/>
            <w:szCs w:val="24"/>
          </w:rPr>
          <w:t xml:space="preserve"> </w:t>
        </w:r>
      </w:ins>
      <w:r w:rsidR="001667AF">
        <w:rPr>
          <w:rFonts w:ascii="Arial" w:hAnsi="Arial" w:cs="Arial" w:hint="eastAsia"/>
          <w:sz w:val="24"/>
          <w:szCs w:val="24"/>
        </w:rPr>
        <w:t>The</w:t>
      </w:r>
      <w:r w:rsidR="001667AF">
        <w:rPr>
          <w:rFonts w:ascii="Arial" w:hAnsi="Arial" w:cs="Arial"/>
          <w:sz w:val="24"/>
          <w:szCs w:val="24"/>
        </w:rPr>
        <w:t xml:space="preserve"> intraoperative period was defined as the time spent</w:t>
      </w:r>
      <w:r w:rsidR="00DF5E9A">
        <w:rPr>
          <w:rFonts w:ascii="Arial" w:hAnsi="Arial" w:cs="Arial"/>
          <w:sz w:val="24"/>
          <w:szCs w:val="24"/>
        </w:rPr>
        <w:t xml:space="preserve"> in the operating room</w:t>
      </w:r>
      <w:r w:rsidR="00792636">
        <w:rPr>
          <w:rFonts w:ascii="Arial" w:hAnsi="Arial" w:cs="Arial"/>
          <w:sz w:val="24"/>
          <w:szCs w:val="24"/>
        </w:rPr>
        <w:fldChar w:fldCharType="begin"/>
      </w:r>
      <w:r w:rsidR="00792636">
        <w:rPr>
          <w:rFonts w:ascii="Arial" w:hAnsi="Arial" w:cs="Arial"/>
          <w:sz w:val="24"/>
          <w:szCs w:val="24"/>
        </w:rPr>
        <w:instrText xml:space="preserve"> ADDIN NE.Ref.{7C9D67A5-4639-4923-9062-63B6B0437699}</w:instrText>
      </w:r>
      <w:r w:rsidR="00792636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[2]</w:t>
      </w:r>
      <w:r w:rsidR="00792636">
        <w:rPr>
          <w:rFonts w:ascii="Arial" w:hAnsi="Arial" w:cs="Arial"/>
          <w:sz w:val="24"/>
          <w:szCs w:val="24"/>
        </w:rPr>
        <w:fldChar w:fldCharType="end"/>
      </w:r>
      <w:r w:rsidR="00DF5E9A">
        <w:rPr>
          <w:rFonts w:ascii="Arial" w:hAnsi="Arial" w:cs="Arial"/>
          <w:sz w:val="24"/>
          <w:szCs w:val="24"/>
        </w:rPr>
        <w:t>.</w:t>
      </w:r>
      <w:r w:rsidR="00EF1805">
        <w:rPr>
          <w:rFonts w:ascii="Arial" w:hAnsi="Arial" w:cs="Arial"/>
          <w:sz w:val="24"/>
          <w:szCs w:val="24"/>
        </w:rPr>
        <w:t xml:space="preserve"> </w:t>
      </w:r>
      <w:r w:rsidR="005F4CA4">
        <w:rPr>
          <w:rFonts w:ascii="Arial" w:hAnsi="Arial" w:cs="Arial"/>
          <w:sz w:val="24"/>
          <w:szCs w:val="24"/>
        </w:rPr>
        <w:t>IOCA occurs in the presence of trained professionals and monitoring equipment,</w:t>
      </w:r>
      <w:r w:rsidR="005F4CA4">
        <w:rPr>
          <w:rFonts w:ascii="Arial" w:hAnsi="Arial" w:cs="Arial" w:hint="eastAsia"/>
          <w:sz w:val="24"/>
          <w:szCs w:val="24"/>
        </w:rPr>
        <w:t xml:space="preserve"> </w:t>
      </w:r>
      <w:r w:rsidR="005F4CA4">
        <w:rPr>
          <w:rFonts w:ascii="Arial" w:hAnsi="Arial" w:cs="Arial"/>
          <w:sz w:val="24"/>
          <w:szCs w:val="24"/>
        </w:rPr>
        <w:t>u</w:t>
      </w:r>
      <w:r w:rsidR="00EF1805">
        <w:rPr>
          <w:rFonts w:ascii="Arial" w:hAnsi="Arial" w:cs="Arial" w:hint="eastAsia"/>
          <w:sz w:val="24"/>
          <w:szCs w:val="24"/>
        </w:rPr>
        <w:t>nlike</w:t>
      </w:r>
      <w:r w:rsidR="00EF1805">
        <w:rPr>
          <w:rFonts w:ascii="Arial" w:hAnsi="Arial" w:cs="Arial"/>
          <w:sz w:val="24"/>
          <w:szCs w:val="24"/>
        </w:rPr>
        <w:t xml:space="preserve"> </w:t>
      </w:r>
      <w:r w:rsidR="00EF1805">
        <w:rPr>
          <w:rFonts w:ascii="Arial" w:hAnsi="Arial" w:cs="Arial" w:hint="eastAsia"/>
          <w:sz w:val="24"/>
          <w:szCs w:val="24"/>
        </w:rPr>
        <w:t>out</w:t>
      </w:r>
      <w:r w:rsidR="00EF1805">
        <w:rPr>
          <w:rFonts w:ascii="Arial" w:hAnsi="Arial" w:cs="Arial"/>
          <w:sz w:val="24"/>
          <w:szCs w:val="24"/>
        </w:rPr>
        <w:t>-of-hospital or other units in-hospital cardiac</w:t>
      </w:r>
      <w:r w:rsidR="005F4CA4">
        <w:rPr>
          <w:rFonts w:ascii="Arial" w:hAnsi="Arial" w:cs="Arial"/>
          <w:sz w:val="24"/>
          <w:szCs w:val="24"/>
        </w:rPr>
        <w:t xml:space="preserve"> </w:t>
      </w:r>
      <w:r w:rsidR="00EF1805">
        <w:rPr>
          <w:rFonts w:ascii="Arial" w:hAnsi="Arial" w:cs="Arial"/>
          <w:sz w:val="24"/>
          <w:szCs w:val="24"/>
        </w:rPr>
        <w:t>arrests</w:t>
      </w:r>
      <w:r w:rsidR="009621A4">
        <w:rPr>
          <w:rFonts w:ascii="Arial" w:hAnsi="Arial" w:cs="Arial"/>
          <w:sz w:val="24"/>
          <w:szCs w:val="24"/>
        </w:rPr>
        <w:fldChar w:fldCharType="begin"/>
      </w:r>
      <w:r w:rsidR="009621A4">
        <w:rPr>
          <w:rFonts w:ascii="Arial" w:hAnsi="Arial" w:cs="Arial"/>
          <w:sz w:val="24"/>
          <w:szCs w:val="24"/>
        </w:rPr>
        <w:instrText xml:space="preserve"> ADDIN NE.Ref.{2F37AE58-F8A1-46B9-95D0-182EE6284747}</w:instrText>
      </w:r>
      <w:r w:rsidR="009621A4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[3]</w:t>
      </w:r>
      <w:r w:rsidR="009621A4">
        <w:rPr>
          <w:rFonts w:ascii="Arial" w:hAnsi="Arial" w:cs="Arial"/>
          <w:sz w:val="24"/>
          <w:szCs w:val="24"/>
        </w:rPr>
        <w:fldChar w:fldCharType="end"/>
      </w:r>
      <w:r w:rsidR="005F4CA4">
        <w:rPr>
          <w:rFonts w:ascii="Arial" w:hAnsi="Arial" w:cs="Arial"/>
          <w:sz w:val="24"/>
          <w:szCs w:val="24"/>
        </w:rPr>
        <w:t xml:space="preserve">. </w:t>
      </w:r>
      <w:r w:rsidR="00FB741B">
        <w:rPr>
          <w:rFonts w:ascii="Arial" w:hAnsi="Arial" w:cs="Arial" w:hint="eastAsia"/>
          <w:sz w:val="24"/>
          <w:szCs w:val="24"/>
        </w:rPr>
        <w:t>In</w:t>
      </w:r>
      <w:r w:rsidR="00FB741B">
        <w:rPr>
          <w:rFonts w:ascii="Arial" w:hAnsi="Arial" w:cs="Arial"/>
          <w:sz w:val="24"/>
          <w:szCs w:val="24"/>
        </w:rPr>
        <w:t xml:space="preserve"> </w:t>
      </w:r>
      <w:r w:rsidR="00FB741B">
        <w:rPr>
          <w:rFonts w:ascii="Arial" w:hAnsi="Arial" w:cs="Arial" w:hint="eastAsia"/>
          <w:sz w:val="24"/>
          <w:szCs w:val="24"/>
        </w:rPr>
        <w:t>re</w:t>
      </w:r>
      <w:r w:rsidR="00FB741B">
        <w:rPr>
          <w:rFonts w:ascii="Arial" w:hAnsi="Arial" w:cs="Arial"/>
          <w:sz w:val="24"/>
          <w:szCs w:val="24"/>
        </w:rPr>
        <w:t xml:space="preserve">cent years, the incidence of in-hospital cardiac arrest </w:t>
      </w:r>
      <w:r w:rsidR="00A03720">
        <w:rPr>
          <w:rFonts w:ascii="Arial" w:hAnsi="Arial" w:cs="Arial"/>
          <w:sz w:val="24"/>
          <w:szCs w:val="24"/>
        </w:rPr>
        <w:t>increased slightly</w:t>
      </w:r>
      <w:r w:rsidR="00A03720">
        <w:rPr>
          <w:rFonts w:ascii="Arial" w:hAnsi="Arial" w:cs="Arial"/>
          <w:sz w:val="24"/>
          <w:szCs w:val="24"/>
        </w:rPr>
        <w:fldChar w:fldCharType="begin"/>
      </w:r>
      <w:r w:rsidR="00A03720">
        <w:rPr>
          <w:rFonts w:ascii="Arial" w:hAnsi="Arial" w:cs="Arial"/>
          <w:sz w:val="24"/>
          <w:szCs w:val="24"/>
        </w:rPr>
        <w:instrText xml:space="preserve"> ADDIN NE.Ref.{E93DF28C-A786-4020-A70F-DF8F0BEE4372}</w:instrText>
      </w:r>
      <w:r w:rsidR="00A03720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[3]</w:t>
      </w:r>
      <w:r w:rsidR="00A03720">
        <w:rPr>
          <w:rFonts w:ascii="Arial" w:hAnsi="Arial" w:cs="Arial"/>
          <w:sz w:val="24"/>
          <w:szCs w:val="24"/>
        </w:rPr>
        <w:fldChar w:fldCharType="end"/>
      </w:r>
      <w:r w:rsidR="00A03720">
        <w:rPr>
          <w:rFonts w:ascii="Arial" w:hAnsi="Arial" w:cs="Arial"/>
          <w:sz w:val="24"/>
          <w:szCs w:val="24"/>
        </w:rPr>
        <w:t>, but m</w:t>
      </w:r>
      <w:r w:rsidR="00102C88">
        <w:rPr>
          <w:rFonts w:ascii="Arial" w:hAnsi="Arial" w:cs="Arial"/>
          <w:sz w:val="24"/>
          <w:szCs w:val="24"/>
        </w:rPr>
        <w:t>any reports confirm that the incidence of IOCA has declined over recent decades</w:t>
      </w:r>
      <w:r w:rsidR="00F97668">
        <w:rPr>
          <w:rFonts w:ascii="Arial" w:hAnsi="Arial" w:cs="Arial"/>
          <w:sz w:val="24"/>
          <w:szCs w:val="24"/>
        </w:rPr>
        <w:fldChar w:fldCharType="begin"/>
      </w:r>
      <w:r w:rsidR="00F97668">
        <w:rPr>
          <w:rFonts w:ascii="Arial" w:hAnsi="Arial" w:cs="Arial"/>
          <w:sz w:val="24"/>
          <w:szCs w:val="24"/>
        </w:rPr>
        <w:instrText xml:space="preserve"> ADDIN NE.Ref.{45D95E71-81EB-4C6F-B2DE-BCAF4E54BD7B}</w:instrText>
      </w:r>
      <w:r w:rsidR="00F97668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[5]</w:t>
      </w:r>
      <w:r w:rsidR="00F97668">
        <w:rPr>
          <w:rFonts w:ascii="Arial" w:hAnsi="Arial" w:cs="Arial"/>
          <w:sz w:val="24"/>
          <w:szCs w:val="24"/>
        </w:rPr>
        <w:fldChar w:fldCharType="end"/>
      </w:r>
      <w:r w:rsidR="00102C88">
        <w:rPr>
          <w:rFonts w:ascii="Arial" w:hAnsi="Arial" w:cs="Arial"/>
          <w:sz w:val="24"/>
          <w:szCs w:val="24"/>
        </w:rPr>
        <w:t>.</w:t>
      </w:r>
      <w:r w:rsidR="004A57EE" w:rsidRPr="00A120A9">
        <w:rPr>
          <w:rFonts w:ascii="Arial" w:hAnsi="Arial" w:cs="Arial"/>
          <w:sz w:val="24"/>
          <w:szCs w:val="24"/>
        </w:rPr>
        <w:t xml:space="preserve"> </w:t>
      </w:r>
      <w:del w:id="12" w:author="neo" w:date="2021-03-27T20:00:00Z">
        <w:r w:rsidR="006D293E" w:rsidDel="002A0734">
          <w:rPr>
            <w:rFonts w:ascii="Arial" w:hAnsi="Arial" w:cs="Arial"/>
            <w:sz w:val="24"/>
            <w:szCs w:val="24"/>
          </w:rPr>
          <w:delText>Nevertheless</w:delText>
        </w:r>
      </w:del>
      <w:ins w:id="13" w:author="neo" w:date="2021-03-27T20:00:00Z">
        <w:r w:rsidR="002A0734">
          <w:rPr>
            <w:rFonts w:ascii="Arial" w:hAnsi="Arial" w:cs="Arial"/>
            <w:sz w:val="24"/>
            <w:szCs w:val="24"/>
          </w:rPr>
          <w:t>In general</w:t>
        </w:r>
      </w:ins>
      <w:r w:rsidR="006D293E">
        <w:rPr>
          <w:rFonts w:ascii="Arial" w:hAnsi="Arial" w:cs="Arial"/>
          <w:sz w:val="24"/>
          <w:szCs w:val="24"/>
        </w:rPr>
        <w:t>, t</w:t>
      </w:r>
      <w:r w:rsidR="00102C88" w:rsidRPr="00A120A9">
        <w:rPr>
          <w:rFonts w:ascii="Arial" w:hAnsi="Arial" w:cs="Arial"/>
          <w:sz w:val="24"/>
          <w:szCs w:val="24"/>
        </w:rPr>
        <w:t xml:space="preserve">he incidence of IOCA is 21 per 100,000 surgeries </w:t>
      </w:r>
      <w:ins w:id="14" w:author="neo" w:date="2021-03-28T15:36:00Z">
        <w:r w:rsidR="00A15CE8">
          <w:rPr>
            <w:rFonts w:ascii="Arial" w:hAnsi="Arial" w:cs="Arial"/>
            <w:sz w:val="24"/>
            <w:szCs w:val="24"/>
          </w:rPr>
          <w:t xml:space="preserve">(ethetic specific?) </w:t>
        </w:r>
      </w:ins>
      <w:del w:id="15" w:author="neo" w:date="2021-03-27T20:00:00Z">
        <w:r w:rsidR="00102C88" w:rsidRPr="00A120A9" w:rsidDel="002A0734">
          <w:rPr>
            <w:rFonts w:ascii="Arial" w:hAnsi="Arial" w:cs="Arial"/>
            <w:sz w:val="24"/>
            <w:szCs w:val="24"/>
          </w:rPr>
          <w:delText xml:space="preserve">and </w:delText>
        </w:r>
      </w:del>
      <w:ins w:id="16" w:author="neo" w:date="2021-03-27T20:00:00Z">
        <w:r w:rsidR="002A0734">
          <w:rPr>
            <w:rFonts w:ascii="Arial" w:hAnsi="Arial" w:cs="Arial"/>
            <w:sz w:val="24"/>
            <w:szCs w:val="24"/>
          </w:rPr>
          <w:t>while</w:t>
        </w:r>
        <w:r w:rsidR="002A0734" w:rsidRPr="00A120A9">
          <w:rPr>
            <w:rFonts w:ascii="Arial" w:hAnsi="Arial" w:cs="Arial"/>
            <w:sz w:val="24"/>
            <w:szCs w:val="24"/>
          </w:rPr>
          <w:t xml:space="preserve"> </w:t>
        </w:r>
      </w:ins>
      <w:del w:id="17" w:author="neo" w:date="2021-03-27T20:01:00Z">
        <w:r w:rsidR="00102C88" w:rsidRPr="00A120A9" w:rsidDel="002A0734">
          <w:rPr>
            <w:rFonts w:ascii="Arial" w:hAnsi="Arial" w:cs="Arial"/>
            <w:sz w:val="24"/>
            <w:szCs w:val="24"/>
          </w:rPr>
          <w:delText>the 3-month mortality rate after IOCA is about 60%</w:delText>
        </w:r>
        <w:r w:rsidR="00102C88" w:rsidRPr="00A120A9" w:rsidDel="002A0734">
          <w:rPr>
            <w:rFonts w:ascii="Arial" w:hAnsi="Arial" w:cs="Arial"/>
            <w:sz w:val="24"/>
            <w:szCs w:val="24"/>
          </w:rPr>
          <w:fldChar w:fldCharType="begin"/>
        </w:r>
        <w:r w:rsidR="00102C88" w:rsidRPr="00A120A9" w:rsidDel="002A0734">
          <w:rPr>
            <w:rFonts w:ascii="Arial" w:hAnsi="Arial" w:cs="Arial"/>
            <w:sz w:val="24"/>
            <w:szCs w:val="24"/>
          </w:rPr>
          <w:delInstrText xml:space="preserve"> ADDIN NE.Ref.{676A8D23-9216-4F80-8BEA-BF205D25C849}</w:delInstrText>
        </w:r>
        <w:r w:rsidR="00102C88" w:rsidRPr="00A120A9" w:rsidDel="002A0734">
          <w:rPr>
            <w:rFonts w:ascii="Arial" w:hAnsi="Arial" w:cs="Arial"/>
            <w:sz w:val="24"/>
            <w:szCs w:val="24"/>
          </w:rPr>
          <w:fldChar w:fldCharType="separate"/>
        </w:r>
        <w:r w:rsidR="00987836" w:rsidDel="002A0734">
          <w:rPr>
            <w:rFonts w:ascii="Arial" w:hAnsi="Arial" w:cs="Arial"/>
            <w:color w:val="000000"/>
            <w:kern w:val="0"/>
            <w:sz w:val="24"/>
            <w:szCs w:val="24"/>
          </w:rPr>
          <w:delText>[6]</w:delText>
        </w:r>
        <w:r w:rsidR="00102C88" w:rsidRPr="00A120A9" w:rsidDel="002A0734">
          <w:rPr>
            <w:rFonts w:ascii="Arial" w:hAnsi="Arial" w:cs="Arial"/>
            <w:sz w:val="24"/>
            <w:szCs w:val="24"/>
          </w:rPr>
          <w:fldChar w:fldCharType="end"/>
        </w:r>
        <w:r w:rsidR="00330235" w:rsidDel="002A0734">
          <w:rPr>
            <w:rFonts w:ascii="Arial" w:hAnsi="Arial" w:cs="Arial"/>
            <w:sz w:val="24"/>
            <w:szCs w:val="24"/>
          </w:rPr>
          <w:delText xml:space="preserve">. </w:delText>
        </w:r>
        <w:r w:rsidR="00D64CF3" w:rsidDel="002A0734">
          <w:rPr>
            <w:rFonts w:ascii="Arial" w:hAnsi="Arial" w:cs="Arial"/>
            <w:sz w:val="24"/>
            <w:szCs w:val="24"/>
          </w:rPr>
          <w:delText xml:space="preserve">IOCA </w:delText>
        </w:r>
      </w:del>
      <w:ins w:id="18" w:author="neo" w:date="2021-03-27T20:01:00Z">
        <w:r w:rsidR="002A0734">
          <w:rPr>
            <w:rFonts w:ascii="Arial" w:hAnsi="Arial" w:cs="Arial"/>
            <w:sz w:val="24"/>
            <w:szCs w:val="24"/>
          </w:rPr>
          <w:t xml:space="preserve">it </w:t>
        </w:r>
      </w:ins>
      <w:r w:rsidR="00D64CF3">
        <w:rPr>
          <w:rFonts w:ascii="Arial" w:hAnsi="Arial" w:cs="Arial"/>
          <w:sz w:val="24"/>
          <w:szCs w:val="24"/>
        </w:rPr>
        <w:t xml:space="preserve">is </w:t>
      </w:r>
      <w:del w:id="19" w:author="neo" w:date="2021-03-27T20:02:00Z">
        <w:r w:rsidR="00D64CF3" w:rsidDel="002A0734">
          <w:rPr>
            <w:rFonts w:ascii="Arial" w:hAnsi="Arial" w:cs="Arial"/>
            <w:sz w:val="24"/>
            <w:szCs w:val="24"/>
          </w:rPr>
          <w:delText xml:space="preserve">also </w:delText>
        </w:r>
      </w:del>
      <w:r w:rsidR="00D64CF3">
        <w:rPr>
          <w:rFonts w:ascii="Arial" w:hAnsi="Arial" w:cs="Arial"/>
          <w:sz w:val="24"/>
          <w:szCs w:val="24"/>
        </w:rPr>
        <w:t xml:space="preserve">associated with high mortality rates of </w:t>
      </w:r>
      <w:r w:rsidR="00C92B1A">
        <w:rPr>
          <w:rFonts w:ascii="Arial" w:hAnsi="Arial" w:cs="Arial"/>
          <w:sz w:val="24"/>
          <w:szCs w:val="24"/>
        </w:rPr>
        <w:t>approximately 35% immediately</w:t>
      </w:r>
      <w:r w:rsidR="00C92B1A">
        <w:rPr>
          <w:rFonts w:ascii="Arial" w:hAnsi="Arial" w:cs="Arial"/>
          <w:sz w:val="24"/>
          <w:szCs w:val="24"/>
        </w:rPr>
        <w:fldChar w:fldCharType="begin"/>
      </w:r>
      <w:r w:rsidR="00C92B1A">
        <w:rPr>
          <w:rFonts w:ascii="Arial" w:hAnsi="Arial" w:cs="Arial"/>
          <w:sz w:val="24"/>
          <w:szCs w:val="24"/>
        </w:rPr>
        <w:instrText xml:space="preserve"> ADDIN NE.Ref.{9E939377-472F-4E93-A97B-2270A2CBF725}</w:instrText>
      </w:r>
      <w:r w:rsidR="00C92B1A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[7]</w:t>
      </w:r>
      <w:r w:rsidR="00C92B1A">
        <w:rPr>
          <w:rFonts w:ascii="Arial" w:hAnsi="Arial" w:cs="Arial"/>
          <w:sz w:val="24"/>
          <w:szCs w:val="24"/>
        </w:rPr>
        <w:fldChar w:fldCharType="end"/>
      </w:r>
      <w:r w:rsidR="00875D01">
        <w:rPr>
          <w:rFonts w:ascii="Arial" w:hAnsi="Arial" w:cs="Arial"/>
          <w:sz w:val="24"/>
          <w:szCs w:val="24"/>
        </w:rPr>
        <w:t xml:space="preserve"> and 30-days mortality rate of 63%</w:t>
      </w:r>
      <w:r w:rsidR="00875D01">
        <w:rPr>
          <w:rFonts w:ascii="Arial" w:hAnsi="Arial" w:cs="Arial"/>
          <w:sz w:val="24"/>
          <w:szCs w:val="24"/>
        </w:rPr>
        <w:fldChar w:fldCharType="begin"/>
      </w:r>
      <w:r w:rsidR="00875D01">
        <w:rPr>
          <w:rFonts w:ascii="Arial" w:hAnsi="Arial" w:cs="Arial"/>
          <w:sz w:val="24"/>
          <w:szCs w:val="24"/>
        </w:rPr>
        <w:instrText xml:space="preserve"> ADDIN NE.Ref.{BC83399B-21D9-4A5C-B584-A329F9FAA2AE}</w:instrText>
      </w:r>
      <w:r w:rsidR="00875D01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[8]</w:t>
      </w:r>
      <w:r w:rsidR="00875D01">
        <w:rPr>
          <w:rFonts w:ascii="Arial" w:hAnsi="Arial" w:cs="Arial"/>
          <w:sz w:val="24"/>
          <w:szCs w:val="24"/>
        </w:rPr>
        <w:fldChar w:fldCharType="end"/>
      </w:r>
      <w:r w:rsidR="00C92B1A">
        <w:rPr>
          <w:rFonts w:ascii="Arial" w:hAnsi="Arial" w:cs="Arial"/>
          <w:sz w:val="24"/>
          <w:szCs w:val="24"/>
        </w:rPr>
        <w:t xml:space="preserve">. </w:t>
      </w:r>
    </w:p>
    <w:p w14:paraId="217A1A12" w14:textId="6875B3F3" w:rsidR="005234CF" w:rsidRDefault="009470ED" w:rsidP="00A120A9">
      <w:pPr>
        <w:autoSpaceDE w:val="0"/>
        <w:autoSpaceDN w:val="0"/>
        <w:adjustRightInd w:val="0"/>
        <w:spacing w:line="480" w:lineRule="auto"/>
        <w:jc w:val="left"/>
        <w:rPr>
          <w:ins w:id="20" w:author="neo" w:date="2021-03-27T23:59:00Z"/>
          <w:rFonts w:ascii="Arial" w:hAnsi="Arial" w:cs="Arial"/>
          <w:sz w:val="24"/>
          <w:szCs w:val="24"/>
        </w:rPr>
      </w:pPr>
      <w:r w:rsidRPr="00A120A9">
        <w:rPr>
          <w:rFonts w:ascii="Arial" w:hAnsi="Arial" w:cs="Arial"/>
          <w:sz w:val="24"/>
          <w:szCs w:val="24"/>
        </w:rPr>
        <w:t xml:space="preserve">Although </w:t>
      </w:r>
      <w:r w:rsidRPr="00A120A9">
        <w:rPr>
          <w:rFonts w:ascii="Arial" w:hAnsi="Arial" w:cs="Arial" w:hint="eastAsia"/>
          <w:sz w:val="24"/>
          <w:szCs w:val="24"/>
        </w:rPr>
        <w:t>IOCA</w:t>
      </w:r>
      <w:r w:rsidRPr="00A120A9">
        <w:rPr>
          <w:rFonts w:ascii="Arial" w:hAnsi="Arial" w:cs="Arial"/>
          <w:sz w:val="24"/>
          <w:szCs w:val="24"/>
        </w:rPr>
        <w:t xml:space="preserve"> </w:t>
      </w:r>
      <w:r w:rsidRPr="00A120A9">
        <w:rPr>
          <w:rFonts w:ascii="Arial" w:hAnsi="Arial" w:cs="Arial" w:hint="eastAsia"/>
          <w:sz w:val="24"/>
          <w:szCs w:val="24"/>
        </w:rPr>
        <w:t>causes</w:t>
      </w:r>
      <w:r w:rsidRPr="00A120A9">
        <w:rPr>
          <w:rFonts w:ascii="Arial" w:hAnsi="Arial" w:cs="Arial"/>
          <w:sz w:val="24"/>
          <w:szCs w:val="24"/>
        </w:rPr>
        <w:t xml:space="preserve"> </w:t>
      </w:r>
      <w:r w:rsidRPr="00A120A9">
        <w:rPr>
          <w:rFonts w:ascii="Arial" w:hAnsi="Arial" w:cs="Arial" w:hint="eastAsia"/>
          <w:sz w:val="24"/>
          <w:szCs w:val="24"/>
        </w:rPr>
        <w:t>man</w:t>
      </w:r>
      <w:r w:rsidRPr="00A120A9">
        <w:rPr>
          <w:rFonts w:ascii="Arial" w:hAnsi="Arial" w:cs="Arial"/>
          <w:sz w:val="24"/>
          <w:szCs w:val="24"/>
        </w:rPr>
        <w:t>y problems for anaesthesiologists,</w:t>
      </w:r>
      <w:r w:rsidR="005B49EE" w:rsidRPr="00A120A9">
        <w:rPr>
          <w:rFonts w:ascii="Arial" w:hAnsi="Arial" w:cs="Arial"/>
          <w:sz w:val="24"/>
          <w:szCs w:val="24"/>
        </w:rPr>
        <w:t xml:space="preserve"> </w:t>
      </w:r>
      <w:del w:id="21" w:author="neo" w:date="2021-03-27T20:05:00Z">
        <w:r w:rsidR="005B49EE" w:rsidRPr="00A120A9" w:rsidDel="002A0734">
          <w:rPr>
            <w:rFonts w:ascii="Arial" w:hAnsi="Arial" w:cs="Arial"/>
            <w:sz w:val="24"/>
            <w:szCs w:val="24"/>
          </w:rPr>
          <w:delText xml:space="preserve">the </w:delText>
        </w:r>
      </w:del>
      <w:ins w:id="22" w:author="neo" w:date="2021-03-27T20:05:00Z">
        <w:r w:rsidR="002A0734">
          <w:rPr>
            <w:rFonts w:ascii="Arial" w:hAnsi="Arial" w:cs="Arial"/>
            <w:sz w:val="24"/>
            <w:szCs w:val="24"/>
          </w:rPr>
          <w:t xml:space="preserve">systematic </w:t>
        </w:r>
      </w:ins>
      <w:del w:id="23" w:author="neo" w:date="2021-03-27T20:10:00Z">
        <w:r w:rsidR="005B49EE" w:rsidRPr="00A120A9" w:rsidDel="005234CF">
          <w:rPr>
            <w:rFonts w:ascii="Arial" w:hAnsi="Arial" w:cs="Arial"/>
            <w:sz w:val="24"/>
            <w:szCs w:val="24"/>
          </w:rPr>
          <w:delText xml:space="preserve">studies </w:delText>
        </w:r>
      </w:del>
      <w:ins w:id="24" w:author="neo" w:date="2021-03-27T20:10:00Z">
        <w:r w:rsidR="005234CF">
          <w:rPr>
            <w:rFonts w:ascii="Arial" w:hAnsi="Arial" w:cs="Arial"/>
            <w:sz w:val="24"/>
            <w:szCs w:val="24"/>
          </w:rPr>
          <w:t>understanding</w:t>
        </w:r>
      </w:ins>
      <w:ins w:id="25" w:author="neo" w:date="2021-03-27T20:12:00Z">
        <w:r w:rsidR="005234CF">
          <w:rPr>
            <w:rFonts w:ascii="Arial" w:hAnsi="Arial" w:cs="Arial"/>
            <w:sz w:val="24"/>
            <w:szCs w:val="24"/>
          </w:rPr>
          <w:t xml:space="preserve"> and controlling </w:t>
        </w:r>
      </w:ins>
      <w:del w:id="26" w:author="neo" w:date="2021-03-27T20:10:00Z">
        <w:r w:rsidR="005B49EE" w:rsidRPr="00A120A9" w:rsidDel="005234CF">
          <w:rPr>
            <w:rFonts w:ascii="Arial" w:hAnsi="Arial" w:cs="Arial"/>
            <w:sz w:val="24"/>
            <w:szCs w:val="24"/>
          </w:rPr>
          <w:delText>about</w:delText>
        </w:r>
      </w:del>
      <w:r w:rsidR="005B49EE" w:rsidRPr="00A120A9">
        <w:rPr>
          <w:rFonts w:ascii="Arial" w:hAnsi="Arial" w:cs="Arial"/>
          <w:sz w:val="24"/>
          <w:szCs w:val="24"/>
        </w:rPr>
        <w:t xml:space="preserve"> </w:t>
      </w:r>
      <w:del w:id="27" w:author="neo" w:date="2021-03-27T20:04:00Z">
        <w:r w:rsidR="005B49EE" w:rsidRPr="00A120A9" w:rsidDel="002A0734">
          <w:rPr>
            <w:rFonts w:ascii="Arial" w:hAnsi="Arial" w:cs="Arial"/>
            <w:sz w:val="24"/>
            <w:szCs w:val="24"/>
          </w:rPr>
          <w:delText>mortalities and</w:delText>
        </w:r>
      </w:del>
      <w:ins w:id="28" w:author="neo" w:date="2021-03-27T20:10:00Z">
        <w:r w:rsidR="005234CF">
          <w:rPr>
            <w:rFonts w:ascii="Arial" w:hAnsi="Arial" w:cs="Arial"/>
            <w:sz w:val="24"/>
            <w:szCs w:val="24"/>
          </w:rPr>
          <w:t xml:space="preserve"> the</w:t>
        </w:r>
      </w:ins>
      <w:del w:id="29" w:author="neo" w:date="2021-03-27T20:04:00Z">
        <w:r w:rsidR="005B49EE" w:rsidRPr="00A120A9" w:rsidDel="002A0734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5B49EE" w:rsidRPr="00A120A9">
        <w:rPr>
          <w:rFonts w:ascii="Arial" w:hAnsi="Arial" w:cs="Arial"/>
          <w:sz w:val="24"/>
          <w:szCs w:val="24"/>
        </w:rPr>
        <w:t xml:space="preserve">risk factors </w:t>
      </w:r>
      <w:del w:id="30" w:author="neo" w:date="2021-03-27T20:03:00Z">
        <w:r w:rsidR="005B49EE" w:rsidRPr="00A120A9" w:rsidDel="002A0734">
          <w:rPr>
            <w:rFonts w:ascii="Arial" w:hAnsi="Arial" w:cs="Arial"/>
            <w:sz w:val="24"/>
            <w:szCs w:val="24"/>
          </w:rPr>
          <w:lastRenderedPageBreak/>
          <w:delText xml:space="preserve">analysis </w:delText>
        </w:r>
      </w:del>
      <w:r w:rsidR="005B49EE" w:rsidRPr="00A120A9">
        <w:rPr>
          <w:rFonts w:ascii="Arial" w:hAnsi="Arial" w:cs="Arial"/>
          <w:sz w:val="24"/>
          <w:szCs w:val="24"/>
        </w:rPr>
        <w:t xml:space="preserve">related to clinical outcomes </w:t>
      </w:r>
      <w:ins w:id="31" w:author="neo" w:date="2021-03-27T20:04:00Z">
        <w:r w:rsidR="002A0734">
          <w:rPr>
            <w:rFonts w:ascii="Arial" w:hAnsi="Arial" w:cs="Arial"/>
            <w:sz w:val="24"/>
            <w:szCs w:val="24"/>
          </w:rPr>
          <w:t xml:space="preserve">and mortality </w:t>
        </w:r>
      </w:ins>
      <w:r w:rsidR="005B49EE" w:rsidRPr="00A120A9">
        <w:rPr>
          <w:rFonts w:ascii="Arial" w:hAnsi="Arial" w:cs="Arial"/>
          <w:sz w:val="24"/>
          <w:szCs w:val="24"/>
        </w:rPr>
        <w:t xml:space="preserve">after IOCA </w:t>
      </w:r>
      <w:del w:id="32" w:author="neo" w:date="2021-03-27T20:12:00Z">
        <w:r w:rsidR="005B49EE" w:rsidRPr="00A120A9" w:rsidDel="005234CF">
          <w:rPr>
            <w:rFonts w:ascii="Arial" w:hAnsi="Arial" w:cs="Arial"/>
            <w:sz w:val="24"/>
            <w:szCs w:val="24"/>
          </w:rPr>
          <w:delText>aren’t so much</w:delText>
        </w:r>
      </w:del>
      <w:ins w:id="33" w:author="neo" w:date="2021-03-27T20:12:00Z">
        <w:r w:rsidR="005234CF">
          <w:rPr>
            <w:rFonts w:ascii="Arial" w:hAnsi="Arial" w:cs="Arial"/>
            <w:sz w:val="24"/>
            <w:szCs w:val="24"/>
          </w:rPr>
          <w:t>are still in their infancy</w:t>
        </w:r>
      </w:ins>
      <w:ins w:id="34" w:author="neo" w:date="2021-03-27T20:13:00Z">
        <w:r w:rsidR="005234CF">
          <w:rPr>
            <w:rFonts w:ascii="Arial" w:hAnsi="Arial" w:cs="Arial"/>
            <w:sz w:val="24"/>
            <w:szCs w:val="24"/>
          </w:rPr>
          <w:t xml:space="preserve">, especially </w:t>
        </w:r>
      </w:ins>
      <w:ins w:id="35" w:author="neo" w:date="2021-03-27T20:14:00Z">
        <w:r w:rsidR="005234CF">
          <w:rPr>
            <w:rFonts w:ascii="Arial" w:hAnsi="Arial" w:cs="Arial"/>
            <w:sz w:val="24"/>
            <w:szCs w:val="24"/>
          </w:rPr>
          <w:t>in a systematic manner</w:t>
        </w:r>
      </w:ins>
      <w:r w:rsidR="00111266" w:rsidRPr="00A120A9">
        <w:rPr>
          <w:rFonts w:ascii="Arial" w:hAnsi="Arial" w:cs="Arial"/>
          <w:sz w:val="24"/>
          <w:szCs w:val="24"/>
        </w:rPr>
        <w:fldChar w:fldCharType="begin"/>
      </w:r>
      <w:r w:rsidR="00111266" w:rsidRPr="00A120A9">
        <w:rPr>
          <w:rFonts w:ascii="Arial" w:hAnsi="Arial" w:cs="Arial"/>
          <w:sz w:val="24"/>
          <w:szCs w:val="24"/>
        </w:rPr>
        <w:instrText xml:space="preserve"> ADDIN NE.Ref.{B2274DC9-45EC-4966-BBCA-5CC9CF65424F}</w:instrText>
      </w:r>
      <w:r w:rsidR="00111266" w:rsidRPr="00A120A9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[8]</w:t>
      </w:r>
      <w:r w:rsidR="00111266" w:rsidRPr="00A120A9">
        <w:rPr>
          <w:rFonts w:ascii="Arial" w:hAnsi="Arial" w:cs="Arial"/>
          <w:sz w:val="24"/>
          <w:szCs w:val="24"/>
        </w:rPr>
        <w:fldChar w:fldCharType="end"/>
      </w:r>
      <w:r w:rsidR="005B49EE" w:rsidRPr="00A120A9">
        <w:rPr>
          <w:rFonts w:ascii="Arial" w:hAnsi="Arial" w:cs="Arial"/>
          <w:sz w:val="24"/>
          <w:szCs w:val="24"/>
        </w:rPr>
        <w:t xml:space="preserve">. </w:t>
      </w:r>
    </w:p>
    <w:p w14:paraId="06855456" w14:textId="77777777" w:rsidR="00995379" w:rsidRDefault="00995379" w:rsidP="00A120A9">
      <w:pPr>
        <w:autoSpaceDE w:val="0"/>
        <w:autoSpaceDN w:val="0"/>
        <w:adjustRightInd w:val="0"/>
        <w:spacing w:line="480" w:lineRule="auto"/>
        <w:jc w:val="left"/>
        <w:rPr>
          <w:ins w:id="36" w:author="neo" w:date="2021-03-27T20:15:00Z"/>
          <w:rFonts w:ascii="Arial" w:hAnsi="Arial" w:cs="Arial"/>
          <w:sz w:val="24"/>
          <w:szCs w:val="24"/>
        </w:rPr>
      </w:pPr>
    </w:p>
    <w:p w14:paraId="746EAE23" w14:textId="264299B9" w:rsidR="0015074E" w:rsidRDefault="0015074E" w:rsidP="00A120A9">
      <w:pPr>
        <w:autoSpaceDE w:val="0"/>
        <w:autoSpaceDN w:val="0"/>
        <w:adjustRightInd w:val="0"/>
        <w:spacing w:line="480" w:lineRule="auto"/>
        <w:jc w:val="left"/>
        <w:rPr>
          <w:ins w:id="37" w:author="neo" w:date="2021-03-27T23:49:00Z"/>
          <w:rFonts w:ascii="Arial" w:hAnsi="Arial" w:cs="Arial"/>
          <w:sz w:val="24"/>
          <w:szCs w:val="24"/>
        </w:rPr>
      </w:pPr>
      <w:ins w:id="38" w:author="neo" w:date="2021-03-27T20:21:00Z">
        <w:r>
          <w:rPr>
            <w:rFonts w:ascii="Arial" w:hAnsi="Arial" w:cs="Arial"/>
            <w:sz w:val="24"/>
            <w:szCs w:val="24"/>
          </w:rPr>
          <w:t xml:space="preserve">Please </w:t>
        </w:r>
      </w:ins>
      <w:ins w:id="39" w:author="neo" w:date="2021-03-27T23:59:00Z">
        <w:r w:rsidR="00995379">
          <w:rPr>
            <w:rFonts w:ascii="Arial" w:hAnsi="Arial" w:cs="Arial"/>
            <w:sz w:val="24"/>
            <w:szCs w:val="24"/>
          </w:rPr>
          <w:t xml:space="preserve">briefly </w:t>
        </w:r>
      </w:ins>
      <w:ins w:id="40" w:author="neo" w:date="2021-03-27T20:21:00Z">
        <w:r>
          <w:rPr>
            <w:rFonts w:ascii="Arial" w:hAnsi="Arial" w:cs="Arial"/>
            <w:sz w:val="24"/>
            <w:szCs w:val="24"/>
          </w:rPr>
          <w:t>review more literature</w:t>
        </w:r>
      </w:ins>
      <w:ins w:id="41" w:author="neo" w:date="2021-03-27T20:20:00Z">
        <w:r>
          <w:rPr>
            <w:rFonts w:ascii="Arial" w:hAnsi="Arial" w:cs="Arial"/>
            <w:sz w:val="24"/>
            <w:szCs w:val="24"/>
          </w:rPr>
          <w:t xml:space="preserve"> about </w:t>
        </w:r>
      </w:ins>
      <w:ins w:id="42" w:author="neo" w:date="2021-03-27T23:59:00Z">
        <w:r w:rsidR="00995379">
          <w:rPr>
            <w:rFonts w:ascii="Arial" w:hAnsi="Arial" w:cs="Arial"/>
            <w:sz w:val="24"/>
            <w:szCs w:val="24"/>
          </w:rPr>
          <w:t xml:space="preserve">specific </w:t>
        </w:r>
      </w:ins>
      <w:ins w:id="43" w:author="neo" w:date="2021-03-27T20:20:00Z">
        <w:r>
          <w:rPr>
            <w:rFonts w:ascii="Arial" w:hAnsi="Arial" w:cs="Arial"/>
            <w:sz w:val="24"/>
            <w:szCs w:val="24"/>
          </w:rPr>
          <w:t>advances and approaches in the field of risk factors analysis and controlling/monitoring</w:t>
        </w:r>
      </w:ins>
      <w:ins w:id="44" w:author="neo" w:date="2021-03-27T23:58:00Z">
        <w:r w:rsidR="00995379">
          <w:rPr>
            <w:rFonts w:ascii="Arial" w:hAnsi="Arial" w:cs="Arial"/>
            <w:sz w:val="24"/>
            <w:szCs w:val="24"/>
          </w:rPr>
          <w:t xml:space="preserve"> of IOCA</w:t>
        </w:r>
      </w:ins>
      <w:ins w:id="45" w:author="neo" w:date="2021-03-27T20:20:00Z">
        <w:r w:rsidR="005D0487">
          <w:rPr>
            <w:rFonts w:ascii="Arial" w:hAnsi="Arial" w:cs="Arial"/>
            <w:sz w:val="24"/>
            <w:szCs w:val="24"/>
          </w:rPr>
          <w:t>:</w:t>
        </w:r>
        <w:r>
          <w:rPr>
            <w:rFonts w:ascii="Arial" w:hAnsi="Arial" w:cs="Arial"/>
            <w:sz w:val="24"/>
            <w:szCs w:val="24"/>
          </w:rPr>
          <w:t xml:space="preserve"> </w:t>
        </w:r>
      </w:ins>
    </w:p>
    <w:p w14:paraId="01BBB10A" w14:textId="7182E698" w:rsidR="007D68AE" w:rsidRDefault="00E051B4" w:rsidP="00A120A9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disease severity scores do a poor job of predicting</w:t>
      </w:r>
      <w:r w:rsidR="00DE1D3A">
        <w:rPr>
          <w:rFonts w:ascii="Arial" w:hAnsi="Arial" w:cs="Arial"/>
          <w:sz w:val="24"/>
          <w:szCs w:val="24"/>
        </w:rPr>
        <w:t xml:space="preserve"> </w:t>
      </w:r>
      <w:r w:rsidR="00DE1D3A">
        <w:rPr>
          <w:rFonts w:ascii="Arial" w:hAnsi="Arial" w:cs="Arial" w:hint="eastAsia"/>
          <w:sz w:val="24"/>
          <w:szCs w:val="24"/>
        </w:rPr>
        <w:t>sur</w:t>
      </w:r>
      <w:r w:rsidR="00DE1D3A">
        <w:rPr>
          <w:rFonts w:ascii="Arial" w:hAnsi="Arial" w:cs="Arial"/>
          <w:sz w:val="24"/>
          <w:szCs w:val="24"/>
        </w:rPr>
        <w:t>vival</w:t>
      </w:r>
      <w:r>
        <w:rPr>
          <w:rFonts w:ascii="Arial" w:hAnsi="Arial" w:cs="Arial"/>
          <w:sz w:val="24"/>
          <w:szCs w:val="24"/>
        </w:rPr>
        <w:t xml:space="preserve"> outcome for patient</w:t>
      </w:r>
      <w:del w:id="46" w:author="neo" w:date="2021-03-27T20:16:00Z">
        <w:r w:rsidDel="005234CF">
          <w:rPr>
            <w:rFonts w:ascii="Arial" w:hAnsi="Arial" w:cs="Arial"/>
            <w:sz w:val="24"/>
            <w:szCs w:val="24"/>
          </w:rPr>
          <w:delText>s</w:delText>
        </w:r>
      </w:del>
      <w:r>
        <w:rPr>
          <w:rFonts w:ascii="Arial" w:hAnsi="Arial" w:cs="Arial"/>
          <w:sz w:val="24"/>
          <w:szCs w:val="24"/>
        </w:rPr>
        <w:t xml:space="preserve"> groups</w:t>
      </w:r>
      <w:ins w:id="47" w:author="neo" w:date="2021-03-28T15:41:00Z">
        <w:r w:rsidR="00A15CE8">
          <w:rPr>
            <w:rFonts w:ascii="Arial" w:hAnsi="Arial" w:cs="Arial"/>
            <w:sz w:val="24"/>
            <w:szCs w:val="24"/>
          </w:rPr>
          <w:t xml:space="preserve"> []</w:t>
        </w:r>
      </w:ins>
      <w:r>
        <w:rPr>
          <w:rFonts w:ascii="Arial" w:hAnsi="Arial" w:cs="Arial"/>
          <w:sz w:val="24"/>
          <w:szCs w:val="24"/>
        </w:rPr>
        <w:t xml:space="preserve">. </w:t>
      </w:r>
      <w:del w:id="48" w:author="neo" w:date="2021-03-27T20:24:00Z">
        <w:r w:rsidR="00DD21D2" w:rsidDel="0015074E">
          <w:rPr>
            <w:rFonts w:ascii="Arial" w:hAnsi="Arial" w:cs="Arial"/>
            <w:sz w:val="24"/>
            <w:szCs w:val="24"/>
          </w:rPr>
          <w:delText>More s</w:delText>
        </w:r>
        <w:r w:rsidR="008D7D8F" w:rsidDel="0015074E">
          <w:rPr>
            <w:rFonts w:ascii="Arial" w:hAnsi="Arial" w:cs="Arial"/>
            <w:sz w:val="24"/>
            <w:szCs w:val="24"/>
          </w:rPr>
          <w:delText xml:space="preserve">pecifically, </w:delText>
        </w:r>
      </w:del>
      <w:del w:id="49" w:author="neo" w:date="2021-03-27T20:16:00Z">
        <w:r w:rsidR="00A43687" w:rsidDel="005234CF">
          <w:rPr>
            <w:rFonts w:ascii="Arial" w:hAnsi="Arial" w:cs="Arial"/>
            <w:sz w:val="24"/>
            <w:szCs w:val="24"/>
          </w:rPr>
          <w:delText>I</w:delText>
        </w:r>
      </w:del>
      <w:del w:id="50" w:author="neo" w:date="2021-03-27T20:24:00Z">
        <w:r w:rsidR="00A43687" w:rsidDel="0015074E">
          <w:rPr>
            <w:rFonts w:ascii="Arial" w:hAnsi="Arial" w:cs="Arial"/>
            <w:sz w:val="24"/>
            <w:szCs w:val="24"/>
          </w:rPr>
          <w:delText>t</w:delText>
        </w:r>
      </w:del>
      <w:del w:id="51" w:author="neo" w:date="2021-03-27T20:16:00Z">
        <w:r w:rsidR="00A43687" w:rsidDel="005234CF">
          <w:rPr>
            <w:rFonts w:ascii="Arial" w:hAnsi="Arial" w:cs="Arial"/>
            <w:sz w:val="24"/>
            <w:szCs w:val="24"/>
          </w:rPr>
          <w:delText>’s</w:delText>
        </w:r>
      </w:del>
      <w:del w:id="52" w:author="neo" w:date="2021-03-27T20:24:00Z">
        <w:r w:rsidR="00A43687" w:rsidDel="0015074E">
          <w:rPr>
            <w:rFonts w:ascii="Arial" w:hAnsi="Arial" w:cs="Arial"/>
            <w:sz w:val="24"/>
            <w:szCs w:val="24"/>
          </w:rPr>
          <w:delText xml:space="preserve"> </w:delText>
        </w:r>
        <w:r w:rsidR="00152C79" w:rsidDel="0015074E">
          <w:rPr>
            <w:rFonts w:ascii="Arial" w:hAnsi="Arial" w:cs="Arial" w:hint="eastAsia"/>
            <w:sz w:val="24"/>
            <w:szCs w:val="24"/>
          </w:rPr>
          <w:delText>si</w:delText>
        </w:r>
        <w:r w:rsidR="00152C79" w:rsidDel="0015074E">
          <w:rPr>
            <w:rFonts w:ascii="Arial" w:hAnsi="Arial" w:cs="Arial"/>
            <w:sz w:val="24"/>
            <w:szCs w:val="24"/>
          </w:rPr>
          <w:delText xml:space="preserve">gnificant </w:delText>
        </w:r>
        <w:r w:rsidR="00A43687" w:rsidDel="0015074E">
          <w:rPr>
            <w:rFonts w:ascii="Arial" w:hAnsi="Arial" w:cs="Arial"/>
            <w:sz w:val="24"/>
            <w:szCs w:val="24"/>
          </w:rPr>
          <w:delText xml:space="preserve">to reduce the incidence of IOCA for doctors that </w:delText>
        </w:r>
        <w:r w:rsidR="00731EEE" w:rsidDel="0015074E">
          <w:rPr>
            <w:rFonts w:ascii="Arial" w:hAnsi="Arial" w:cs="Arial"/>
            <w:sz w:val="24"/>
            <w:szCs w:val="24"/>
          </w:rPr>
          <w:delText xml:space="preserve">the data is </w:delText>
        </w:r>
        <w:r w:rsidR="00136BE7" w:rsidDel="0015074E">
          <w:rPr>
            <w:rFonts w:ascii="Arial" w:hAnsi="Arial" w:cs="Arial"/>
            <w:sz w:val="24"/>
            <w:szCs w:val="24"/>
          </w:rPr>
          <w:delText xml:space="preserve">collect completely and statistical analysis </w:delText>
        </w:r>
        <w:r w:rsidR="00731EEE" w:rsidDel="0015074E">
          <w:rPr>
            <w:rFonts w:ascii="Arial" w:hAnsi="Arial" w:cs="Arial"/>
            <w:sz w:val="24"/>
            <w:szCs w:val="24"/>
          </w:rPr>
          <w:delText>on anesthesia management(the amount of blood loss and infusion, the use of vasoactive drugs, etc), patients’ complications, surgical site ,etc</w:delText>
        </w:r>
        <w:r w:rsidR="00A43687" w:rsidDel="0015074E">
          <w:rPr>
            <w:rFonts w:ascii="Arial" w:hAnsi="Arial" w:cs="Arial"/>
            <w:sz w:val="24"/>
            <w:szCs w:val="24"/>
          </w:rPr>
          <w:delText xml:space="preserve"> </w:delText>
        </w:r>
        <w:r w:rsidR="009653FE" w:rsidDel="0015074E">
          <w:rPr>
            <w:rFonts w:ascii="Arial" w:hAnsi="Arial" w:cs="Arial"/>
            <w:sz w:val="24"/>
            <w:szCs w:val="24"/>
          </w:rPr>
          <w:delText>.</w:delText>
        </w:r>
      </w:del>
    </w:p>
    <w:p w14:paraId="4136F9E4" w14:textId="1B10B7CC" w:rsidR="00373B32" w:rsidRDefault="00373B32" w:rsidP="00A120A9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del w:id="53" w:author="neo" w:date="2021-03-27T20:16:00Z">
        <w:r w:rsidDel="005234CF">
          <w:rPr>
            <w:rFonts w:ascii="Arial" w:hAnsi="Arial" w:cs="Arial" w:hint="eastAsia"/>
            <w:sz w:val="24"/>
            <w:szCs w:val="24"/>
          </w:rPr>
          <w:delText xml:space="preserve"> </w:delText>
        </w:r>
        <w:r w:rsidDel="005234CF">
          <w:rPr>
            <w:rFonts w:ascii="Arial" w:hAnsi="Arial" w:cs="Arial"/>
            <w:sz w:val="24"/>
            <w:szCs w:val="24"/>
          </w:rPr>
          <w:delText xml:space="preserve">   </w:delText>
        </w:r>
        <w:bookmarkStart w:id="54" w:name="OLE_LINK1"/>
        <w:r w:rsidDel="005234CF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F63270">
        <w:rPr>
          <w:rFonts w:ascii="Arial" w:hAnsi="Arial" w:cs="Arial"/>
          <w:sz w:val="24"/>
          <w:szCs w:val="24"/>
        </w:rPr>
        <w:t>M</w:t>
      </w:r>
      <w:r w:rsidR="00BF3B11">
        <w:rPr>
          <w:rFonts w:ascii="Arial" w:hAnsi="Arial" w:cs="Arial"/>
          <w:sz w:val="24"/>
          <w:szCs w:val="24"/>
        </w:rPr>
        <w:t>a</w:t>
      </w:r>
      <w:r w:rsidR="00F63270">
        <w:rPr>
          <w:rFonts w:ascii="Arial" w:hAnsi="Arial" w:cs="Arial"/>
          <w:sz w:val="24"/>
          <w:szCs w:val="24"/>
        </w:rPr>
        <w:t>chine learning</w:t>
      </w:r>
      <w:ins w:id="55" w:author="neo" w:date="2021-03-27T23:46:00Z">
        <w:r w:rsidR="00B547F0">
          <w:rPr>
            <w:rFonts w:ascii="Arial" w:hAnsi="Arial" w:cs="Arial"/>
            <w:sz w:val="24"/>
            <w:szCs w:val="24"/>
          </w:rPr>
          <w:t xml:space="preserve"> algorithms build a model based on sample data in order to make predictions or decisions</w:t>
        </w:r>
      </w:ins>
      <w:ins w:id="56" w:author="neo" w:date="2021-03-27T23:48:00Z">
        <w:r w:rsidR="00B547F0">
          <w:rPr>
            <w:rFonts w:ascii="Arial" w:hAnsi="Arial" w:cs="Arial"/>
            <w:sz w:val="24"/>
            <w:szCs w:val="24"/>
          </w:rPr>
          <w:t>.</w:t>
        </w:r>
      </w:ins>
      <w:del w:id="57" w:author="neo" w:date="2021-03-27T23:49:00Z">
        <w:r w:rsidR="00F63270" w:rsidDel="00B547F0">
          <w:rPr>
            <w:rFonts w:ascii="Arial" w:hAnsi="Arial" w:cs="Arial"/>
            <w:sz w:val="24"/>
            <w:szCs w:val="24"/>
          </w:rPr>
          <w:delText xml:space="preserve"> is an area of computer science in which existing data are used to predict or respond to future data. </w:delText>
        </w:r>
      </w:del>
      <w:r>
        <w:rPr>
          <w:rFonts w:ascii="Arial" w:hAnsi="Arial" w:cs="Arial"/>
          <w:sz w:val="24"/>
          <w:szCs w:val="24"/>
        </w:rPr>
        <w:t>Integrating machine learning into clinical medicine has the potential to dramatically improve health care delivery</w:t>
      </w:r>
      <w:r w:rsidR="006D7934">
        <w:rPr>
          <w:rFonts w:ascii="Arial" w:hAnsi="Arial" w:cs="Arial"/>
          <w:sz w:val="24"/>
          <w:szCs w:val="24"/>
        </w:rPr>
        <w:fldChar w:fldCharType="begin"/>
      </w:r>
      <w:r w:rsidR="006D7934">
        <w:rPr>
          <w:rFonts w:ascii="Arial" w:hAnsi="Arial" w:cs="Arial"/>
          <w:sz w:val="24"/>
          <w:szCs w:val="24"/>
        </w:rPr>
        <w:instrText xml:space="preserve"> ADDIN NE.Ref.{DAA91D36-616B-4706-BB0A-D7CE9EE0181A}</w:instrText>
      </w:r>
      <w:r w:rsidR="006D7934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[9]</w:t>
      </w:r>
      <w:r w:rsidR="006D793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. </w:t>
      </w:r>
      <w:del w:id="58" w:author="neo" w:date="2021-03-27T23:50:00Z">
        <w:r w:rsidR="00BF3B11" w:rsidDel="00B547F0">
          <w:rPr>
            <w:rFonts w:ascii="Arial" w:hAnsi="Arial" w:cs="Arial"/>
            <w:sz w:val="24"/>
            <w:szCs w:val="24"/>
          </w:rPr>
          <w:delText xml:space="preserve">Machine learning uses computer algorithms to generalize and summarize training data and extract nonlinear associations to assess the risk of a </w:delText>
        </w:r>
        <w:r w:rsidR="00C348E2" w:rsidDel="00B547F0">
          <w:rPr>
            <w:rFonts w:ascii="Arial" w:hAnsi="Arial" w:cs="Arial"/>
            <w:sz w:val="24"/>
            <w:szCs w:val="24"/>
          </w:rPr>
          <w:delText>specified outcome</w:delText>
        </w:r>
        <w:r w:rsidR="00A838D5" w:rsidDel="00B547F0">
          <w:rPr>
            <w:rFonts w:ascii="Arial" w:hAnsi="Arial" w:cs="Arial"/>
            <w:sz w:val="24"/>
            <w:szCs w:val="24"/>
          </w:rPr>
          <w:fldChar w:fldCharType="begin"/>
        </w:r>
        <w:r w:rsidR="00A838D5" w:rsidDel="00B547F0">
          <w:rPr>
            <w:rFonts w:ascii="Arial" w:hAnsi="Arial" w:cs="Arial"/>
            <w:sz w:val="24"/>
            <w:szCs w:val="24"/>
          </w:rPr>
          <w:delInstrText xml:space="preserve"> ADDIN NE.Ref.{194C1DD7-8849-4962-A86D-C7017E528A40}</w:delInstrText>
        </w:r>
        <w:r w:rsidR="00A838D5" w:rsidDel="00B547F0">
          <w:rPr>
            <w:rFonts w:ascii="Arial" w:hAnsi="Arial" w:cs="Arial"/>
            <w:sz w:val="24"/>
            <w:szCs w:val="24"/>
          </w:rPr>
          <w:fldChar w:fldCharType="separate"/>
        </w:r>
        <w:r w:rsidR="00987836" w:rsidDel="00B547F0">
          <w:rPr>
            <w:rFonts w:ascii="Arial" w:hAnsi="Arial" w:cs="Arial"/>
            <w:color w:val="000000"/>
            <w:kern w:val="0"/>
            <w:sz w:val="24"/>
            <w:szCs w:val="24"/>
          </w:rPr>
          <w:delText>[10]</w:delText>
        </w:r>
        <w:r w:rsidR="00A838D5" w:rsidDel="00B547F0">
          <w:rPr>
            <w:rFonts w:ascii="Arial" w:hAnsi="Arial" w:cs="Arial"/>
            <w:sz w:val="24"/>
            <w:szCs w:val="24"/>
          </w:rPr>
          <w:fldChar w:fldCharType="end"/>
        </w:r>
        <w:r w:rsidR="00C348E2" w:rsidDel="00B547F0">
          <w:rPr>
            <w:rFonts w:ascii="Arial" w:hAnsi="Arial" w:cs="Arial"/>
            <w:sz w:val="24"/>
            <w:szCs w:val="24"/>
          </w:rPr>
          <w:delText>.</w:delText>
        </w:r>
        <w:r w:rsidR="00A24CEA" w:rsidRPr="00A24CEA" w:rsidDel="00B547F0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A24CEA">
        <w:rPr>
          <w:rFonts w:ascii="Arial" w:hAnsi="Arial" w:cs="Arial"/>
          <w:sz w:val="24"/>
          <w:szCs w:val="24"/>
        </w:rPr>
        <w:t xml:space="preserve">Machine learning models are more accurate at estimating the risk of death, and are able </w:t>
      </w:r>
      <w:del w:id="59" w:author="neo" w:date="2021-03-27T23:52:00Z">
        <w:r w:rsidR="00A24CEA" w:rsidDel="00950C32">
          <w:rPr>
            <w:rFonts w:ascii="Arial" w:hAnsi="Arial" w:cs="Arial"/>
            <w:sz w:val="24"/>
            <w:szCs w:val="24"/>
          </w:rPr>
          <w:delText xml:space="preserve">to use another algorithm </w:delText>
        </w:r>
      </w:del>
      <w:r w:rsidR="00A24CEA">
        <w:rPr>
          <w:rFonts w:ascii="Arial" w:hAnsi="Arial" w:cs="Arial"/>
          <w:sz w:val="24"/>
          <w:szCs w:val="24"/>
        </w:rPr>
        <w:t>to explain the reasoning behind the risk estimate given for a parti</w:t>
      </w:r>
      <w:r w:rsidR="004A428E">
        <w:rPr>
          <w:rFonts w:ascii="Arial" w:hAnsi="Arial" w:cs="Arial"/>
          <w:sz w:val="24"/>
          <w:szCs w:val="24"/>
        </w:rPr>
        <w:t xml:space="preserve">cular patient. </w:t>
      </w:r>
      <w:r w:rsidR="00CF7CA1">
        <w:rPr>
          <w:rFonts w:ascii="Arial" w:hAnsi="Arial" w:cs="Arial"/>
          <w:sz w:val="24"/>
          <w:szCs w:val="24"/>
        </w:rPr>
        <w:t>Machine learning approaches may enhance predictive discrimination for mortality following i</w:t>
      </w:r>
      <w:r w:rsidR="00CF7CA1" w:rsidRPr="00A120A9">
        <w:rPr>
          <w:rFonts w:ascii="Arial" w:hAnsi="Arial" w:cs="Arial"/>
          <w:sz w:val="24"/>
          <w:szCs w:val="24"/>
        </w:rPr>
        <w:t>ntraoperative cardiac arrest</w:t>
      </w:r>
      <w:r w:rsidR="004B1DFF">
        <w:rPr>
          <w:rFonts w:ascii="Arial" w:hAnsi="Arial" w:cs="Arial"/>
          <w:sz w:val="24"/>
          <w:szCs w:val="24"/>
        </w:rPr>
        <w:t xml:space="preserve"> compared to existing illness severity scores and logistic regression</w:t>
      </w:r>
      <w:r w:rsidR="004B1DFF">
        <w:rPr>
          <w:rFonts w:ascii="Arial" w:hAnsi="Arial" w:cs="Arial"/>
          <w:sz w:val="24"/>
          <w:szCs w:val="24"/>
        </w:rPr>
        <w:fldChar w:fldCharType="begin"/>
      </w:r>
      <w:r w:rsidR="004B1DFF">
        <w:rPr>
          <w:rFonts w:ascii="Arial" w:hAnsi="Arial" w:cs="Arial"/>
          <w:sz w:val="24"/>
          <w:szCs w:val="24"/>
        </w:rPr>
        <w:instrText xml:space="preserve"> ADDIN NE.Ref.{2C1BC57C-5958-4DA1-886C-C1E576A10793}</w:instrText>
      </w:r>
      <w:r w:rsidR="004B1DFF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[10]</w:t>
      </w:r>
      <w:r w:rsidR="004B1DFF">
        <w:rPr>
          <w:rFonts w:ascii="Arial" w:hAnsi="Arial" w:cs="Arial"/>
          <w:sz w:val="24"/>
          <w:szCs w:val="24"/>
        </w:rPr>
        <w:fldChar w:fldCharType="end"/>
      </w:r>
      <w:r w:rsidR="004B1DFF">
        <w:rPr>
          <w:rFonts w:ascii="Arial" w:hAnsi="Arial" w:cs="Arial"/>
          <w:sz w:val="24"/>
          <w:szCs w:val="24"/>
        </w:rPr>
        <w:t>.</w:t>
      </w:r>
      <w:r w:rsidR="00EA5876">
        <w:rPr>
          <w:rFonts w:ascii="Arial" w:hAnsi="Arial" w:cs="Arial"/>
          <w:sz w:val="24"/>
          <w:szCs w:val="24"/>
        </w:rPr>
        <w:t xml:space="preserve"> </w:t>
      </w:r>
      <w:r w:rsidR="00EA5876">
        <w:rPr>
          <w:rFonts w:ascii="Arial" w:hAnsi="Arial" w:cs="Arial" w:hint="eastAsia"/>
          <w:sz w:val="24"/>
          <w:szCs w:val="24"/>
        </w:rPr>
        <w:t>Several</w:t>
      </w:r>
      <w:r w:rsidR="00EA5876">
        <w:rPr>
          <w:rFonts w:ascii="Arial" w:hAnsi="Arial" w:cs="Arial"/>
          <w:sz w:val="24"/>
          <w:szCs w:val="24"/>
        </w:rPr>
        <w:t xml:space="preserve"> machine </w:t>
      </w:r>
      <w:r w:rsidR="00EA5876">
        <w:rPr>
          <w:rFonts w:ascii="Arial" w:hAnsi="Arial" w:cs="Arial"/>
          <w:sz w:val="24"/>
          <w:szCs w:val="24"/>
        </w:rPr>
        <w:lastRenderedPageBreak/>
        <w:t>learning methods more accurately</w:t>
      </w:r>
      <w:r w:rsidR="00987836">
        <w:rPr>
          <w:rFonts w:ascii="Arial" w:hAnsi="Arial" w:cs="Arial"/>
          <w:sz w:val="24"/>
          <w:szCs w:val="24"/>
        </w:rPr>
        <w:t xml:space="preserve"> predict clinical deterioration than logistic regression</w:t>
      </w:r>
      <w:r w:rsidR="00987836">
        <w:rPr>
          <w:rFonts w:ascii="Arial" w:hAnsi="Arial" w:cs="Arial"/>
          <w:sz w:val="24"/>
          <w:szCs w:val="24"/>
        </w:rPr>
        <w:fldChar w:fldCharType="begin"/>
      </w:r>
      <w:r w:rsidR="00987836">
        <w:rPr>
          <w:rFonts w:ascii="Arial" w:hAnsi="Arial" w:cs="Arial"/>
          <w:sz w:val="24"/>
          <w:szCs w:val="24"/>
        </w:rPr>
        <w:instrText xml:space="preserve"> ADDIN NE.Ref.{173EB0E1-037A-40BB-9FB8-C324C8F88D3E}</w:instrText>
      </w:r>
      <w:r w:rsidR="00987836">
        <w:rPr>
          <w:rFonts w:ascii="Arial" w:hAnsi="Arial" w:cs="Arial"/>
          <w:sz w:val="24"/>
          <w:szCs w:val="24"/>
        </w:rPr>
        <w:fldChar w:fldCharType="separate"/>
      </w:r>
      <w:r w:rsidR="00987836">
        <w:rPr>
          <w:rFonts w:ascii="Arial" w:hAnsi="Arial" w:cs="Arial"/>
          <w:color w:val="000000"/>
          <w:kern w:val="0"/>
          <w:sz w:val="24"/>
          <w:szCs w:val="24"/>
        </w:rPr>
        <w:t>[11]</w:t>
      </w:r>
      <w:r w:rsidR="00987836">
        <w:rPr>
          <w:rFonts w:ascii="Arial" w:hAnsi="Arial" w:cs="Arial"/>
          <w:sz w:val="24"/>
          <w:szCs w:val="24"/>
        </w:rPr>
        <w:fldChar w:fldCharType="end"/>
      </w:r>
      <w:r w:rsidR="00987836">
        <w:rPr>
          <w:rFonts w:ascii="Arial" w:hAnsi="Arial" w:cs="Arial"/>
          <w:sz w:val="24"/>
          <w:szCs w:val="24"/>
        </w:rPr>
        <w:t xml:space="preserve">. </w:t>
      </w:r>
    </w:p>
    <w:bookmarkEnd w:id="54"/>
    <w:p w14:paraId="462150FB" w14:textId="39F8E9EB" w:rsidR="00995379" w:rsidRDefault="00995379" w:rsidP="00B547F0">
      <w:pPr>
        <w:autoSpaceDE w:val="0"/>
        <w:autoSpaceDN w:val="0"/>
        <w:adjustRightInd w:val="0"/>
        <w:spacing w:line="480" w:lineRule="auto"/>
        <w:jc w:val="left"/>
        <w:rPr>
          <w:ins w:id="60" w:author="neo" w:date="2021-03-28T00:00:00Z"/>
          <w:rFonts w:ascii="Arial" w:hAnsi="Arial" w:cs="Arial"/>
          <w:sz w:val="24"/>
          <w:szCs w:val="24"/>
        </w:rPr>
      </w:pPr>
      <w:ins w:id="61" w:author="neo" w:date="2021-03-28T00:00:00Z">
        <w:r>
          <w:rPr>
            <w:rFonts w:ascii="Arial" w:hAnsi="Arial" w:cs="Arial"/>
            <w:sz w:val="24"/>
            <w:szCs w:val="24"/>
          </w:rPr>
          <w:t>Innovations</w:t>
        </w:r>
      </w:ins>
      <w:ins w:id="62" w:author="neo" w:date="2021-03-28T00:14:00Z">
        <w:r w:rsidR="005D0487">
          <w:rPr>
            <w:rFonts w:ascii="Arial" w:hAnsi="Arial" w:cs="Arial"/>
            <w:sz w:val="24"/>
            <w:szCs w:val="24"/>
          </w:rPr>
          <w:t>/significance</w:t>
        </w:r>
      </w:ins>
      <w:ins w:id="63" w:author="neo" w:date="2021-03-28T00:00:00Z">
        <w:r>
          <w:rPr>
            <w:rFonts w:ascii="Arial" w:hAnsi="Arial" w:cs="Arial"/>
            <w:sz w:val="24"/>
            <w:szCs w:val="24"/>
          </w:rPr>
          <w:t xml:space="preserve"> of this work:</w:t>
        </w:r>
      </w:ins>
    </w:p>
    <w:p w14:paraId="522E7FA9" w14:textId="77777777" w:rsidR="00995379" w:rsidRDefault="00995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left"/>
        <w:rPr>
          <w:ins w:id="64" w:author="neo" w:date="2021-03-28T00:01:00Z"/>
          <w:rFonts w:ascii="Arial" w:hAnsi="Arial" w:cs="Arial"/>
          <w:sz w:val="24"/>
          <w:szCs w:val="24"/>
        </w:rPr>
        <w:pPrChange w:id="65" w:author="neo" w:date="2021-03-28T00:00:00Z">
          <w:pPr>
            <w:autoSpaceDE w:val="0"/>
            <w:autoSpaceDN w:val="0"/>
            <w:adjustRightInd w:val="0"/>
            <w:spacing w:line="480" w:lineRule="auto"/>
            <w:jc w:val="left"/>
          </w:pPr>
        </w:pPrChange>
      </w:pPr>
      <w:ins w:id="66" w:author="neo" w:date="2021-03-28T00:00:00Z">
        <w:r>
          <w:rPr>
            <w:rFonts w:ascii="Arial" w:hAnsi="Arial" w:cs="Arial"/>
            <w:sz w:val="24"/>
            <w:szCs w:val="24"/>
          </w:rPr>
          <w:t xml:space="preserve">Machine learning approaches: </w:t>
        </w:r>
      </w:ins>
      <w:ins w:id="67" w:author="neo" w:date="2021-03-28T00:01:00Z">
        <w:r>
          <w:rPr>
            <w:rFonts w:ascii="Arial" w:hAnsi="Arial" w:cs="Arial"/>
            <w:sz w:val="24"/>
            <w:szCs w:val="24"/>
          </w:rPr>
          <w:t xml:space="preserve">actually </w:t>
        </w:r>
      </w:ins>
      <w:ins w:id="68" w:author="neo" w:date="2021-03-28T00:00:00Z">
        <w:r>
          <w:rPr>
            <w:rFonts w:ascii="Arial" w:hAnsi="Arial" w:cs="Arial"/>
            <w:sz w:val="24"/>
            <w:szCs w:val="24"/>
          </w:rPr>
          <w:t>not really new ?</w:t>
        </w:r>
      </w:ins>
      <w:del w:id="69" w:author="neo" w:date="2021-03-27T20:16:00Z">
        <w:r w:rsidR="007D68AE" w:rsidRPr="00995379" w:rsidDel="005234CF">
          <w:rPr>
            <w:rFonts w:ascii="Arial" w:hAnsi="Arial" w:cs="Arial"/>
            <w:sz w:val="24"/>
            <w:szCs w:val="24"/>
            <w:rPrChange w:id="70" w:author="neo" w:date="2021-03-28T00:00:00Z">
              <w:rPr/>
            </w:rPrChange>
          </w:rPr>
          <w:delText xml:space="preserve">     </w:delText>
        </w:r>
      </w:del>
    </w:p>
    <w:p w14:paraId="037CC154" w14:textId="52A4FE25" w:rsidR="005D0487" w:rsidRDefault="005D04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left"/>
        <w:rPr>
          <w:ins w:id="71" w:author="neo" w:date="2021-03-28T00:13:00Z"/>
          <w:rFonts w:ascii="Arial" w:hAnsi="Arial" w:cs="Arial"/>
          <w:sz w:val="24"/>
          <w:szCs w:val="24"/>
        </w:rPr>
        <w:pPrChange w:id="72" w:author="neo" w:date="2021-03-28T00:00:00Z">
          <w:pPr>
            <w:autoSpaceDE w:val="0"/>
            <w:autoSpaceDN w:val="0"/>
            <w:adjustRightInd w:val="0"/>
            <w:spacing w:line="480" w:lineRule="auto"/>
            <w:jc w:val="left"/>
          </w:pPr>
        </w:pPrChange>
      </w:pPr>
      <w:ins w:id="73" w:author="neo" w:date="2021-03-28T00:12:00Z">
        <w:r>
          <w:rPr>
            <w:rFonts w:ascii="Arial" w:hAnsi="Arial" w:cs="Arial"/>
            <w:sz w:val="24"/>
            <w:szCs w:val="24"/>
          </w:rPr>
          <w:t>Data scarcity in IOCA when using machine learning?</w:t>
        </w:r>
      </w:ins>
    </w:p>
    <w:p w14:paraId="1EB6AAE8" w14:textId="3B6927EB" w:rsidR="005D0487" w:rsidRPr="005D0487" w:rsidRDefault="005D04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left"/>
        <w:rPr>
          <w:ins w:id="74" w:author="neo" w:date="2021-03-27T23:50:00Z"/>
          <w:rFonts w:ascii="Arial" w:hAnsi="Arial" w:cs="Arial"/>
          <w:sz w:val="24"/>
          <w:szCs w:val="24"/>
          <w:rPrChange w:id="75" w:author="neo" w:date="2021-03-28T00:13:00Z">
            <w:rPr>
              <w:ins w:id="76" w:author="neo" w:date="2021-03-27T23:50:00Z"/>
            </w:rPr>
          </w:rPrChange>
        </w:rPr>
        <w:pPrChange w:id="77" w:author="neo" w:date="2021-03-28T00:13:00Z">
          <w:pPr>
            <w:autoSpaceDE w:val="0"/>
            <w:autoSpaceDN w:val="0"/>
            <w:adjustRightInd w:val="0"/>
            <w:spacing w:line="480" w:lineRule="auto"/>
            <w:jc w:val="left"/>
          </w:pPr>
        </w:pPrChange>
      </w:pPr>
      <w:ins w:id="78" w:author="neo" w:date="2021-03-28T00:13:00Z">
        <w:r w:rsidRPr="001B731F">
          <w:rPr>
            <w:rFonts w:ascii="Arial" w:hAnsi="Arial" w:cs="Arial"/>
            <w:sz w:val="24"/>
            <w:szCs w:val="24"/>
          </w:rPr>
          <w:t>Chinese data?</w:t>
        </w:r>
      </w:ins>
    </w:p>
    <w:p w14:paraId="6B916AE5" w14:textId="1D32A9A0" w:rsidR="00995379" w:rsidRDefault="00995379" w:rsidP="00995379">
      <w:pPr>
        <w:autoSpaceDE w:val="0"/>
        <w:autoSpaceDN w:val="0"/>
        <w:adjustRightInd w:val="0"/>
        <w:spacing w:line="480" w:lineRule="auto"/>
        <w:jc w:val="left"/>
        <w:rPr>
          <w:ins w:id="79" w:author="neo" w:date="2021-03-28T00:00:00Z"/>
          <w:rFonts w:ascii="Arial" w:hAnsi="Arial" w:cs="Arial"/>
          <w:sz w:val="24"/>
          <w:szCs w:val="24"/>
        </w:rPr>
      </w:pPr>
      <w:ins w:id="80" w:author="neo" w:date="2021-03-28T00:00:00Z">
        <w:r>
          <w:rPr>
            <w:rFonts w:ascii="Arial" w:hAnsi="Arial" w:cs="Arial" w:hint="eastAsia"/>
            <w:sz w:val="24"/>
            <w:szCs w:val="24"/>
          </w:rPr>
          <w:t>Mo</w:t>
        </w:r>
        <w:r>
          <w:rPr>
            <w:rFonts w:ascii="Arial" w:hAnsi="Arial" w:cs="Arial"/>
            <w:sz w:val="24"/>
            <w:szCs w:val="24"/>
          </w:rPr>
          <w:t>tivations/objectives of this work</w:t>
        </w:r>
      </w:ins>
      <w:ins w:id="81" w:author="neo" w:date="2021-03-28T00:15:00Z">
        <w:r w:rsidR="005D0487">
          <w:rPr>
            <w:rFonts w:ascii="Arial" w:hAnsi="Arial" w:cs="Arial"/>
            <w:sz w:val="24"/>
            <w:szCs w:val="24"/>
          </w:rPr>
          <w:t>:</w:t>
        </w:r>
      </w:ins>
    </w:p>
    <w:p w14:paraId="76A58665" w14:textId="2423E305" w:rsidR="001077BB" w:rsidRDefault="007D68AE" w:rsidP="00A120A9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this retrospective study is to recognize</w:t>
      </w:r>
      <w:r w:rsidR="009470ED" w:rsidRPr="00A120A9">
        <w:rPr>
          <w:rFonts w:ascii="Arial" w:hAnsi="Arial" w:cs="Arial"/>
          <w:sz w:val="24"/>
          <w:szCs w:val="24"/>
        </w:rPr>
        <w:t xml:space="preserve"> </w:t>
      </w:r>
      <w:r w:rsidR="001867F1">
        <w:rPr>
          <w:rFonts w:ascii="Arial" w:hAnsi="Arial" w:cs="Arial"/>
          <w:sz w:val="24"/>
          <w:szCs w:val="24"/>
        </w:rPr>
        <w:t>and analyse risk factors</w:t>
      </w:r>
      <w:r w:rsidR="00B310DA">
        <w:rPr>
          <w:rFonts w:ascii="Arial" w:hAnsi="Arial" w:cs="Arial"/>
          <w:sz w:val="24"/>
          <w:szCs w:val="24"/>
        </w:rPr>
        <w:t xml:space="preserve"> and outcomes</w:t>
      </w:r>
      <w:r w:rsidR="000A2E43">
        <w:rPr>
          <w:rFonts w:ascii="Arial" w:hAnsi="Arial" w:cs="Arial"/>
          <w:sz w:val="24"/>
          <w:szCs w:val="24"/>
        </w:rPr>
        <w:t xml:space="preserve"> of </w:t>
      </w:r>
      <w:r w:rsidR="001867F1">
        <w:rPr>
          <w:rFonts w:ascii="Arial" w:hAnsi="Arial" w:cs="Arial"/>
          <w:sz w:val="24"/>
          <w:szCs w:val="24"/>
        </w:rPr>
        <w:t>IOCA</w:t>
      </w:r>
      <w:r w:rsidR="008165E2">
        <w:rPr>
          <w:rFonts w:ascii="Arial" w:hAnsi="Arial" w:cs="Arial"/>
          <w:sz w:val="24"/>
          <w:szCs w:val="24"/>
        </w:rPr>
        <w:t xml:space="preserve"> </w:t>
      </w:r>
      <w:r w:rsidR="008165E2">
        <w:rPr>
          <w:rFonts w:ascii="Arial" w:hAnsi="Arial" w:cs="Arial" w:hint="eastAsia"/>
          <w:sz w:val="24"/>
          <w:szCs w:val="24"/>
        </w:rPr>
        <w:t>and</w:t>
      </w:r>
      <w:r w:rsidR="008165E2">
        <w:rPr>
          <w:rFonts w:ascii="Arial" w:hAnsi="Arial" w:cs="Arial"/>
          <w:sz w:val="24"/>
          <w:szCs w:val="24"/>
        </w:rPr>
        <w:t xml:space="preserve"> predict high-risk patients and </w:t>
      </w:r>
      <w:r w:rsidR="00DE1D3A">
        <w:rPr>
          <w:rFonts w:ascii="Arial" w:hAnsi="Arial" w:cs="Arial"/>
          <w:sz w:val="24"/>
          <w:szCs w:val="24"/>
        </w:rPr>
        <w:t xml:space="preserve">survival </w:t>
      </w:r>
      <w:r w:rsidR="008165E2">
        <w:rPr>
          <w:rFonts w:ascii="Arial" w:hAnsi="Arial" w:cs="Arial"/>
          <w:sz w:val="24"/>
          <w:szCs w:val="24"/>
        </w:rPr>
        <w:t>outcome</w:t>
      </w:r>
      <w:r w:rsidR="00143800">
        <w:rPr>
          <w:rFonts w:ascii="Arial" w:hAnsi="Arial" w:cs="Arial"/>
          <w:sz w:val="24"/>
          <w:szCs w:val="24"/>
        </w:rPr>
        <w:t xml:space="preserve"> </w:t>
      </w:r>
      <w:del w:id="82" w:author="neo" w:date="2021-03-27T23:55:00Z">
        <w:r w:rsidR="002E297C" w:rsidDel="00950C32">
          <w:rPr>
            <w:rFonts w:ascii="Arial" w:hAnsi="Arial" w:cs="Arial"/>
            <w:sz w:val="24"/>
            <w:szCs w:val="24"/>
          </w:rPr>
          <w:delText xml:space="preserve">using </w:delText>
        </w:r>
      </w:del>
      <w:ins w:id="83" w:author="neo" w:date="2021-03-27T23:55:00Z">
        <w:r w:rsidR="00950C32">
          <w:rPr>
            <w:rFonts w:ascii="Arial" w:hAnsi="Arial" w:cs="Arial"/>
            <w:sz w:val="24"/>
            <w:szCs w:val="24"/>
          </w:rPr>
          <w:t xml:space="preserve">with </w:t>
        </w:r>
      </w:ins>
      <w:r w:rsidR="002E297C">
        <w:rPr>
          <w:rFonts w:ascii="Arial" w:hAnsi="Arial" w:cs="Arial"/>
          <w:sz w:val="24"/>
          <w:szCs w:val="24"/>
        </w:rPr>
        <w:t>m</w:t>
      </w:r>
      <w:r w:rsidR="00BF3B11">
        <w:rPr>
          <w:rFonts w:ascii="Arial" w:hAnsi="Arial" w:cs="Arial"/>
          <w:sz w:val="24"/>
          <w:szCs w:val="24"/>
        </w:rPr>
        <w:t>a</w:t>
      </w:r>
      <w:r w:rsidR="002E297C">
        <w:rPr>
          <w:rFonts w:ascii="Arial" w:hAnsi="Arial" w:cs="Arial"/>
          <w:sz w:val="24"/>
          <w:szCs w:val="24"/>
        </w:rPr>
        <w:t>chine learning</w:t>
      </w:r>
      <w:ins w:id="84" w:author="neo" w:date="2021-03-27T23:55:00Z">
        <w:r w:rsidR="00950C32">
          <w:rPr>
            <w:rFonts w:ascii="Arial" w:hAnsi="Arial" w:cs="Arial"/>
            <w:sz w:val="24"/>
            <w:szCs w:val="24"/>
          </w:rPr>
          <w:t xml:space="preserve"> approaches</w:t>
        </w:r>
      </w:ins>
      <w:r w:rsidR="002A3897">
        <w:rPr>
          <w:rFonts w:ascii="Arial" w:hAnsi="Arial" w:cs="Arial"/>
          <w:sz w:val="24"/>
          <w:szCs w:val="24"/>
        </w:rPr>
        <w:t>.</w:t>
      </w:r>
      <w:r w:rsidR="00143800">
        <w:rPr>
          <w:rFonts w:ascii="Arial" w:hAnsi="Arial" w:cs="Arial"/>
          <w:sz w:val="24"/>
          <w:szCs w:val="24"/>
        </w:rPr>
        <w:t xml:space="preserve"> </w:t>
      </w:r>
      <w:r w:rsidR="00417592">
        <w:rPr>
          <w:rFonts w:ascii="Arial" w:hAnsi="Arial" w:cs="Arial"/>
          <w:sz w:val="24"/>
          <w:szCs w:val="24"/>
        </w:rPr>
        <w:t xml:space="preserve">The study </w:t>
      </w:r>
      <w:del w:id="85" w:author="neo" w:date="2021-03-28T00:02:00Z">
        <w:r w:rsidR="00417592" w:rsidDel="00995379">
          <w:rPr>
            <w:rFonts w:ascii="Arial" w:hAnsi="Arial" w:cs="Arial"/>
            <w:sz w:val="24"/>
            <w:szCs w:val="24"/>
          </w:rPr>
          <w:delText xml:space="preserve">might </w:delText>
        </w:r>
      </w:del>
      <w:ins w:id="86" w:author="neo" w:date="2021-03-28T00:02:00Z">
        <w:r w:rsidR="00995379">
          <w:rPr>
            <w:rFonts w:ascii="Arial" w:hAnsi="Arial" w:cs="Arial"/>
            <w:sz w:val="24"/>
            <w:szCs w:val="24"/>
          </w:rPr>
          <w:t xml:space="preserve">will </w:t>
        </w:r>
      </w:ins>
      <w:del w:id="87" w:author="neo" w:date="2021-03-28T00:02:00Z">
        <w:r w:rsidR="00417592" w:rsidDel="00995379">
          <w:rPr>
            <w:rFonts w:ascii="Arial" w:hAnsi="Arial" w:cs="Arial"/>
            <w:sz w:val="24"/>
            <w:szCs w:val="24"/>
          </w:rPr>
          <w:delText>help to</w:delText>
        </w:r>
      </w:del>
      <w:r w:rsidR="00417592">
        <w:rPr>
          <w:rFonts w:ascii="Arial" w:hAnsi="Arial" w:cs="Arial"/>
          <w:sz w:val="24"/>
          <w:szCs w:val="24"/>
        </w:rPr>
        <w:t xml:space="preserve"> </w:t>
      </w:r>
      <w:r w:rsidR="006A4185">
        <w:rPr>
          <w:rFonts w:ascii="Arial" w:hAnsi="Arial" w:cs="Arial"/>
          <w:sz w:val="24"/>
          <w:szCs w:val="24"/>
        </w:rPr>
        <w:t xml:space="preserve">identify the </w:t>
      </w:r>
      <w:del w:id="88" w:author="neo" w:date="2021-03-28T00:03:00Z">
        <w:r w:rsidR="006A4185" w:rsidDel="00995379">
          <w:rPr>
            <w:rFonts w:ascii="Arial" w:hAnsi="Arial" w:cs="Arial"/>
            <w:sz w:val="24"/>
            <w:szCs w:val="24"/>
          </w:rPr>
          <w:delText xml:space="preserve">areas </w:delText>
        </w:r>
      </w:del>
      <w:ins w:id="89" w:author="neo" w:date="2021-03-28T00:03:00Z">
        <w:r w:rsidR="00995379">
          <w:rPr>
            <w:rFonts w:ascii="Arial" w:hAnsi="Arial" w:cs="Arial"/>
            <w:sz w:val="24"/>
            <w:szCs w:val="24"/>
          </w:rPr>
          <w:t xml:space="preserve">risk factors </w:t>
        </w:r>
      </w:ins>
      <w:r w:rsidR="006A4185">
        <w:rPr>
          <w:rFonts w:ascii="Arial" w:hAnsi="Arial" w:cs="Arial"/>
          <w:sz w:val="24"/>
          <w:szCs w:val="24"/>
        </w:rPr>
        <w:t xml:space="preserve">to </w:t>
      </w:r>
      <w:ins w:id="90" w:author="neo" w:date="2021-03-28T00:05:00Z">
        <w:r w:rsidR="00995379">
          <w:rPr>
            <w:rFonts w:ascii="Arial" w:hAnsi="Arial" w:cs="Arial"/>
            <w:sz w:val="24"/>
            <w:szCs w:val="24"/>
          </w:rPr>
          <w:t xml:space="preserve">mitigate </w:t>
        </w:r>
      </w:ins>
      <w:del w:id="91" w:author="neo" w:date="2021-03-28T00:05:00Z">
        <w:r w:rsidR="006A4185" w:rsidDel="00995379">
          <w:rPr>
            <w:rFonts w:ascii="Arial" w:hAnsi="Arial" w:cs="Arial"/>
            <w:sz w:val="24"/>
            <w:szCs w:val="24"/>
          </w:rPr>
          <w:delText xml:space="preserve">prevent </w:delText>
        </w:r>
      </w:del>
      <w:r w:rsidR="006A4185">
        <w:rPr>
          <w:rFonts w:ascii="Arial" w:hAnsi="Arial" w:cs="Arial"/>
          <w:sz w:val="24"/>
          <w:szCs w:val="24"/>
        </w:rPr>
        <w:t xml:space="preserve">and rescue IOCA, </w:t>
      </w:r>
      <w:del w:id="92" w:author="neo" w:date="2021-03-28T00:09:00Z">
        <w:r w:rsidR="006A4185" w:rsidDel="00344378">
          <w:rPr>
            <w:rFonts w:ascii="Arial" w:hAnsi="Arial" w:cs="Arial"/>
            <w:sz w:val="24"/>
            <w:szCs w:val="24"/>
          </w:rPr>
          <w:delText>in order to</w:delText>
        </w:r>
      </w:del>
      <w:ins w:id="93" w:author="neo" w:date="2021-03-28T00:09:00Z">
        <w:r w:rsidR="00344378">
          <w:rPr>
            <w:rFonts w:ascii="Arial" w:hAnsi="Arial" w:cs="Arial"/>
            <w:sz w:val="24"/>
            <w:szCs w:val="24"/>
          </w:rPr>
          <w:t xml:space="preserve">bringing model-based </w:t>
        </w:r>
      </w:ins>
      <w:ins w:id="94" w:author="neo" w:date="2021-03-28T00:10:00Z">
        <w:r w:rsidR="00344378">
          <w:rPr>
            <w:rFonts w:ascii="Arial" w:hAnsi="Arial" w:cs="Arial"/>
            <w:sz w:val="24"/>
            <w:szCs w:val="24"/>
          </w:rPr>
          <w:t>prediction and data-driven strategies to</w:t>
        </w:r>
      </w:ins>
      <w:ins w:id="95" w:author="neo" w:date="2021-03-28T00:11:00Z">
        <w:r w:rsidR="00344378">
          <w:rPr>
            <w:rFonts w:ascii="Arial" w:hAnsi="Arial" w:cs="Arial"/>
            <w:sz w:val="24"/>
            <w:szCs w:val="24"/>
          </w:rPr>
          <w:t xml:space="preserve"> clinical practice of</w:t>
        </w:r>
      </w:ins>
      <w:del w:id="96" w:author="neo" w:date="2021-03-28T00:11:00Z">
        <w:r w:rsidR="006A4185" w:rsidDel="00344378">
          <w:rPr>
            <w:rFonts w:ascii="Arial" w:hAnsi="Arial" w:cs="Arial"/>
            <w:sz w:val="24"/>
            <w:szCs w:val="24"/>
          </w:rPr>
          <w:delText xml:space="preserve"> </w:delText>
        </w:r>
        <w:r w:rsidR="007950C1" w:rsidDel="00344378">
          <w:rPr>
            <w:rFonts w:ascii="Arial" w:hAnsi="Arial" w:cs="Arial"/>
            <w:sz w:val="24"/>
            <w:szCs w:val="24"/>
          </w:rPr>
          <w:delText xml:space="preserve">reduce the incidence of </w:delText>
        </w:r>
      </w:del>
      <w:r w:rsidR="007950C1">
        <w:rPr>
          <w:rFonts w:ascii="Arial" w:hAnsi="Arial" w:cs="Arial"/>
          <w:sz w:val="24"/>
          <w:szCs w:val="24"/>
        </w:rPr>
        <w:t>IOCA</w:t>
      </w:r>
      <w:ins w:id="97" w:author="neo" w:date="2021-03-28T00:12:00Z">
        <w:r w:rsidR="00344378">
          <w:rPr>
            <w:rFonts w:ascii="Arial" w:hAnsi="Arial" w:cs="Arial"/>
            <w:sz w:val="24"/>
            <w:szCs w:val="24"/>
          </w:rPr>
          <w:t xml:space="preserve"> to reduce the incidence</w:t>
        </w:r>
      </w:ins>
      <w:r w:rsidR="007950C1">
        <w:rPr>
          <w:rFonts w:ascii="Arial" w:hAnsi="Arial" w:cs="Arial"/>
          <w:sz w:val="24"/>
          <w:szCs w:val="24"/>
        </w:rPr>
        <w:t xml:space="preserve"> and improve the prognosis.</w:t>
      </w:r>
      <w:r w:rsidR="00DE1D3A">
        <w:rPr>
          <w:rFonts w:ascii="Arial" w:hAnsi="Arial" w:cs="Arial"/>
          <w:sz w:val="24"/>
          <w:szCs w:val="24"/>
        </w:rPr>
        <w:t xml:space="preserve"> </w:t>
      </w:r>
    </w:p>
    <w:p w14:paraId="3C5191B4" w14:textId="77777777" w:rsidR="00995379" w:rsidRDefault="00995379" w:rsidP="009621A4">
      <w:pPr>
        <w:autoSpaceDE w:val="0"/>
        <w:autoSpaceDN w:val="0"/>
        <w:adjustRightInd w:val="0"/>
        <w:jc w:val="left"/>
        <w:rPr>
          <w:ins w:id="98" w:author="neo" w:date="2021-03-28T00:01:00Z"/>
          <w:rFonts w:ascii="Arial" w:hAnsi="Arial" w:cs="Arial"/>
          <w:b/>
          <w:bCs/>
          <w:sz w:val="28"/>
          <w:szCs w:val="28"/>
        </w:rPr>
      </w:pPr>
    </w:p>
    <w:p w14:paraId="25BD802F" w14:textId="77777777" w:rsidR="00995379" w:rsidRDefault="00995379" w:rsidP="009621A4">
      <w:pPr>
        <w:autoSpaceDE w:val="0"/>
        <w:autoSpaceDN w:val="0"/>
        <w:adjustRightInd w:val="0"/>
        <w:jc w:val="left"/>
        <w:rPr>
          <w:ins w:id="99" w:author="neo" w:date="2021-03-28T00:01:00Z"/>
          <w:rFonts w:ascii="Arial" w:hAnsi="Arial" w:cs="Arial"/>
          <w:b/>
          <w:bCs/>
          <w:sz w:val="28"/>
          <w:szCs w:val="28"/>
        </w:rPr>
      </w:pPr>
    </w:p>
    <w:p w14:paraId="6C1B72BE" w14:textId="77777777" w:rsidR="00995379" w:rsidRDefault="00995379" w:rsidP="009621A4">
      <w:pPr>
        <w:autoSpaceDE w:val="0"/>
        <w:autoSpaceDN w:val="0"/>
        <w:adjustRightInd w:val="0"/>
        <w:jc w:val="left"/>
        <w:rPr>
          <w:ins w:id="100" w:author="neo" w:date="2021-03-28T00:01:00Z"/>
          <w:rFonts w:ascii="Arial" w:hAnsi="Arial" w:cs="Arial"/>
          <w:b/>
          <w:bCs/>
          <w:sz w:val="28"/>
          <w:szCs w:val="28"/>
        </w:rPr>
      </w:pPr>
    </w:p>
    <w:p w14:paraId="0FC0D604" w14:textId="71EB54A7" w:rsidR="009621A4" w:rsidRDefault="001077BB" w:rsidP="009621A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</w:rPr>
      </w:pPr>
      <w:r w:rsidRPr="001077BB">
        <w:rPr>
          <w:rFonts w:ascii="Arial" w:hAnsi="Arial" w:cs="Arial" w:hint="eastAsia"/>
          <w:b/>
          <w:bCs/>
          <w:sz w:val="28"/>
          <w:szCs w:val="28"/>
        </w:rPr>
        <w:t>Materials</w:t>
      </w:r>
      <w:r w:rsidRPr="001077BB">
        <w:rPr>
          <w:rFonts w:ascii="Arial" w:hAnsi="Arial" w:cs="Arial"/>
          <w:b/>
          <w:bCs/>
          <w:sz w:val="28"/>
          <w:szCs w:val="28"/>
        </w:rPr>
        <w:t xml:space="preserve"> and Methods</w:t>
      </w:r>
    </w:p>
    <w:p w14:paraId="412C7B91" w14:textId="77777777" w:rsidR="00362F16" w:rsidRDefault="00362F16" w:rsidP="00362F16">
      <w:pPr>
        <w:autoSpaceDE w:val="0"/>
        <w:autoSpaceDN w:val="0"/>
        <w:adjustRightInd w:val="0"/>
        <w:spacing w:line="480" w:lineRule="auto"/>
        <w:jc w:val="left"/>
        <w:rPr>
          <w:moveTo w:id="101" w:author="neo" w:date="2021-03-28T14:18:00Z"/>
          <w:rFonts w:ascii="Arial" w:hAnsi="Arial" w:cs="Arial"/>
          <w:b/>
          <w:bCs/>
          <w:sz w:val="24"/>
          <w:szCs w:val="24"/>
        </w:rPr>
      </w:pPr>
      <w:moveToRangeStart w:id="102" w:author="neo" w:date="2021-03-28T14:18:00Z" w:name="move67833517"/>
      <w:moveTo w:id="103" w:author="neo" w:date="2021-03-28T14:18:00Z">
        <w:r>
          <w:rPr>
            <w:rFonts w:ascii="Arial" w:hAnsi="Arial" w:cs="Arial"/>
            <w:b/>
            <w:bCs/>
            <w:sz w:val="24"/>
            <w:szCs w:val="24"/>
          </w:rPr>
          <w:t>Data collection</w:t>
        </w:r>
      </w:moveTo>
    </w:p>
    <w:moveToRangeEnd w:id="102"/>
    <w:p w14:paraId="27238218" w14:textId="34357B33" w:rsidR="00070012" w:rsidRPr="00070012" w:rsidRDefault="00070012" w:rsidP="00FB3B37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r w:rsidRPr="00070012">
        <w:rPr>
          <w:rFonts w:ascii="Arial" w:hAnsi="Arial" w:cs="Arial" w:hint="eastAsia"/>
          <w:sz w:val="24"/>
          <w:szCs w:val="24"/>
        </w:rPr>
        <w:t>T</w:t>
      </w:r>
      <w:r w:rsidRPr="00070012">
        <w:rPr>
          <w:rFonts w:ascii="Arial" w:hAnsi="Arial" w:cs="Arial"/>
          <w:sz w:val="24"/>
          <w:szCs w:val="24"/>
        </w:rPr>
        <w:t xml:space="preserve">his </w:t>
      </w:r>
      <w:r>
        <w:rPr>
          <w:rFonts w:ascii="Arial" w:hAnsi="Arial" w:cs="Arial"/>
          <w:sz w:val="24"/>
          <w:szCs w:val="24"/>
        </w:rPr>
        <w:t>retrospective study was approved by   (number:</w:t>
      </w:r>
      <w:r w:rsidR="007E642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).</w:t>
      </w:r>
      <w:ins w:id="104" w:author="neo" w:date="2021-03-28T16:16:00Z">
        <w:r w:rsidR="00A15CE8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 xml:space="preserve">The requirement for obtaining written informed consent from </w:t>
      </w:r>
      <w:r w:rsidR="007E6425">
        <w:rPr>
          <w:rFonts w:ascii="Arial" w:hAnsi="Arial" w:cs="Arial"/>
          <w:sz w:val="24"/>
          <w:szCs w:val="24"/>
        </w:rPr>
        <w:t>patients was waived because this study was retrospective.</w:t>
      </w:r>
      <w:r w:rsidR="00F74081">
        <w:rPr>
          <w:rFonts w:ascii="Arial" w:hAnsi="Arial" w:cs="Arial"/>
          <w:sz w:val="24"/>
          <w:szCs w:val="24"/>
        </w:rPr>
        <w:t xml:space="preserve"> </w:t>
      </w:r>
      <w:r w:rsidR="00F74081">
        <w:rPr>
          <w:rFonts w:ascii="Arial" w:hAnsi="Arial" w:cs="Arial" w:hint="eastAsia"/>
          <w:sz w:val="24"/>
          <w:szCs w:val="24"/>
        </w:rPr>
        <w:t>The</w:t>
      </w:r>
      <w:r w:rsidR="00F74081">
        <w:rPr>
          <w:rFonts w:ascii="Arial" w:hAnsi="Arial" w:cs="Arial"/>
          <w:sz w:val="24"/>
          <w:szCs w:val="24"/>
        </w:rPr>
        <w:t xml:space="preserve"> electronic medical records of</w:t>
      </w:r>
      <w:r w:rsidR="00721F52">
        <w:rPr>
          <w:rFonts w:ascii="Arial" w:hAnsi="Arial" w:cs="Arial"/>
          <w:sz w:val="24"/>
          <w:szCs w:val="24"/>
        </w:rPr>
        <w:t xml:space="preserve"> </w:t>
      </w:r>
      <w:r w:rsidR="00721F52">
        <w:rPr>
          <w:rFonts w:ascii="Arial" w:hAnsi="Arial" w:cs="Arial" w:hint="eastAsia"/>
          <w:sz w:val="24"/>
          <w:szCs w:val="24"/>
        </w:rPr>
        <w:t>829,370</w:t>
      </w:r>
      <w:r w:rsidR="00721F52">
        <w:rPr>
          <w:rFonts w:ascii="Arial" w:hAnsi="Arial" w:cs="Arial"/>
          <w:sz w:val="24"/>
          <w:szCs w:val="24"/>
        </w:rPr>
        <w:t xml:space="preserve"> </w:t>
      </w:r>
      <w:r w:rsidR="00F74081">
        <w:rPr>
          <w:rFonts w:ascii="Arial" w:hAnsi="Arial" w:cs="Arial"/>
          <w:sz w:val="24"/>
          <w:szCs w:val="24"/>
        </w:rPr>
        <w:t xml:space="preserve">patients, </w:t>
      </w:r>
      <w:r w:rsidR="00F74081">
        <w:rPr>
          <w:rFonts w:ascii="Arial" w:hAnsi="Arial" w:cs="Arial"/>
          <w:sz w:val="24"/>
          <w:szCs w:val="24"/>
        </w:rPr>
        <w:lastRenderedPageBreak/>
        <w:t>who underwent a surgical procedure under general anaesthesia, intraspinal anesthesia</w:t>
      </w:r>
      <w:r w:rsidR="00176380">
        <w:rPr>
          <w:rFonts w:ascii="Arial" w:hAnsi="Arial" w:cs="Arial"/>
          <w:sz w:val="24"/>
          <w:szCs w:val="24"/>
        </w:rPr>
        <w:t>, regional anaesthesia or monitored anaesthetic care from January 2013 to December 2020,</w:t>
      </w:r>
      <w:ins w:id="105" w:author="neo" w:date="2021-03-27T20:17:00Z">
        <w:r w:rsidR="005234CF">
          <w:rPr>
            <w:rFonts w:ascii="Arial" w:hAnsi="Arial" w:cs="Arial"/>
            <w:sz w:val="24"/>
            <w:szCs w:val="24"/>
          </w:rPr>
          <w:t xml:space="preserve"> </w:t>
        </w:r>
      </w:ins>
      <w:r w:rsidR="00176380">
        <w:rPr>
          <w:rFonts w:ascii="Arial" w:hAnsi="Arial" w:cs="Arial"/>
          <w:sz w:val="24"/>
          <w:szCs w:val="24"/>
        </w:rPr>
        <w:t>were reviewed.</w:t>
      </w:r>
      <w:r w:rsidR="00E43F53">
        <w:rPr>
          <w:rFonts w:ascii="Arial" w:hAnsi="Arial" w:cs="Arial"/>
          <w:sz w:val="24"/>
          <w:szCs w:val="24"/>
        </w:rPr>
        <w:t xml:space="preserve"> </w:t>
      </w:r>
      <w:r w:rsidR="00E43F53">
        <w:rPr>
          <w:rFonts w:ascii="Arial" w:hAnsi="Arial" w:cs="Arial" w:hint="eastAsia"/>
          <w:sz w:val="24"/>
          <w:szCs w:val="24"/>
        </w:rPr>
        <w:t>Among</w:t>
      </w:r>
      <w:r w:rsidR="00E43F53">
        <w:rPr>
          <w:rFonts w:ascii="Arial" w:hAnsi="Arial" w:cs="Arial"/>
          <w:sz w:val="24"/>
          <w:szCs w:val="24"/>
        </w:rPr>
        <w:t xml:space="preserve"> the </w:t>
      </w:r>
      <w:r w:rsidR="00721F52">
        <w:rPr>
          <w:rFonts w:ascii="Arial" w:hAnsi="Arial" w:cs="Arial" w:hint="eastAsia"/>
          <w:sz w:val="24"/>
          <w:szCs w:val="24"/>
        </w:rPr>
        <w:t>829</w:t>
      </w:r>
      <w:r w:rsidR="00721F52">
        <w:rPr>
          <w:rFonts w:ascii="Arial" w:hAnsi="Arial" w:cs="Arial"/>
          <w:sz w:val="24"/>
          <w:szCs w:val="24"/>
        </w:rPr>
        <w:t>,</w:t>
      </w:r>
      <w:r w:rsidR="00721F52">
        <w:rPr>
          <w:rFonts w:ascii="Arial" w:hAnsi="Arial" w:cs="Arial" w:hint="eastAsia"/>
          <w:sz w:val="24"/>
          <w:szCs w:val="24"/>
        </w:rPr>
        <w:t>370</w:t>
      </w:r>
      <w:r w:rsidR="00721F52">
        <w:rPr>
          <w:rFonts w:ascii="Arial" w:hAnsi="Arial" w:cs="Arial"/>
          <w:sz w:val="24"/>
          <w:szCs w:val="24"/>
        </w:rPr>
        <w:t xml:space="preserve"> </w:t>
      </w:r>
      <w:r w:rsidR="00E43F53">
        <w:rPr>
          <w:rFonts w:ascii="Arial" w:hAnsi="Arial" w:cs="Arial"/>
          <w:sz w:val="24"/>
          <w:szCs w:val="24"/>
        </w:rPr>
        <w:t>anaesthetic records, 80 patients who suffered IOCA were enrolled in this study</w:t>
      </w:r>
      <w:ins w:id="106" w:author="neo" w:date="2021-03-28T14:00:00Z">
        <w:r w:rsidR="00362F16">
          <w:rPr>
            <w:rFonts w:ascii="Arial" w:hAnsi="Arial" w:cs="Arial"/>
            <w:sz w:val="24"/>
            <w:szCs w:val="24"/>
          </w:rPr>
          <w:t xml:space="preserve"> </w:t>
        </w:r>
      </w:ins>
      <w:r w:rsidR="00C673E3">
        <w:rPr>
          <w:rFonts w:ascii="Arial" w:hAnsi="Arial" w:cs="Arial"/>
          <w:sz w:val="24"/>
          <w:szCs w:val="24"/>
        </w:rPr>
        <w:t>(Figure 1)</w:t>
      </w:r>
      <w:r w:rsidR="00E43F53">
        <w:rPr>
          <w:rFonts w:ascii="Arial" w:hAnsi="Arial" w:cs="Arial"/>
          <w:sz w:val="24"/>
          <w:szCs w:val="24"/>
        </w:rPr>
        <w:t xml:space="preserve">. </w:t>
      </w:r>
      <w:r w:rsidR="00724D16">
        <w:rPr>
          <w:rFonts w:ascii="Arial" w:hAnsi="Arial" w:cs="Arial"/>
          <w:sz w:val="24"/>
          <w:szCs w:val="24"/>
        </w:rPr>
        <w:t>Brain-dead organ donors and babies undergoing cardiac compressions due to arrest immediately after caesarean section were excluded from the analysis. Patients who suffer</w:t>
      </w:r>
      <w:r w:rsidR="003E7D4B">
        <w:rPr>
          <w:rFonts w:ascii="Arial" w:hAnsi="Arial" w:cs="Arial"/>
          <w:sz w:val="24"/>
          <w:szCs w:val="24"/>
        </w:rPr>
        <w:t xml:space="preserve">ed an IOCA on cardiopulmonary bypass (CPB), or extracorporeal membrane oxygenation (ECMO), were also excluded because cardiac compressions are not needed in such situations and the use of such devices can </w:t>
      </w:r>
      <w:r w:rsidR="001B4B64">
        <w:rPr>
          <w:rFonts w:ascii="Arial" w:hAnsi="Arial" w:cs="Arial"/>
          <w:sz w:val="24"/>
          <w:szCs w:val="24"/>
        </w:rPr>
        <w:t xml:space="preserve">significantly </w:t>
      </w:r>
      <w:r w:rsidR="003E7D4B">
        <w:rPr>
          <w:rFonts w:ascii="Arial" w:hAnsi="Arial" w:cs="Arial"/>
          <w:sz w:val="24"/>
          <w:szCs w:val="24"/>
        </w:rPr>
        <w:t>affect clinical outcomes</w:t>
      </w:r>
      <w:r w:rsidR="001B4B64">
        <w:rPr>
          <w:rFonts w:ascii="Arial" w:hAnsi="Arial" w:cs="Arial"/>
          <w:sz w:val="24"/>
          <w:szCs w:val="24"/>
        </w:rPr>
        <w:t>.</w:t>
      </w:r>
      <w:r w:rsidR="003E7D4B">
        <w:rPr>
          <w:rFonts w:ascii="Arial" w:hAnsi="Arial" w:cs="Arial"/>
          <w:sz w:val="24"/>
          <w:szCs w:val="24"/>
        </w:rPr>
        <w:t xml:space="preserve"> </w:t>
      </w:r>
    </w:p>
    <w:p w14:paraId="67F8764B" w14:textId="7990C041" w:rsidR="00952D45" w:rsidDel="00362F16" w:rsidRDefault="00952D45" w:rsidP="00FB3B37">
      <w:pPr>
        <w:autoSpaceDE w:val="0"/>
        <w:autoSpaceDN w:val="0"/>
        <w:adjustRightInd w:val="0"/>
        <w:spacing w:line="480" w:lineRule="auto"/>
        <w:jc w:val="left"/>
        <w:rPr>
          <w:moveFrom w:id="107" w:author="neo" w:date="2021-03-28T14:18:00Z"/>
          <w:rFonts w:ascii="Arial" w:hAnsi="Arial" w:cs="Arial"/>
          <w:b/>
          <w:bCs/>
          <w:sz w:val="24"/>
          <w:szCs w:val="24"/>
        </w:rPr>
      </w:pPr>
      <w:moveFromRangeStart w:id="108" w:author="neo" w:date="2021-03-28T14:18:00Z" w:name="move67833517"/>
      <w:moveFrom w:id="109" w:author="neo" w:date="2021-03-28T14:18:00Z">
        <w:r w:rsidDel="00362F16">
          <w:rPr>
            <w:rFonts w:ascii="Arial" w:hAnsi="Arial" w:cs="Arial"/>
            <w:b/>
            <w:bCs/>
            <w:sz w:val="24"/>
            <w:szCs w:val="24"/>
          </w:rPr>
          <w:t>Data</w:t>
        </w:r>
        <w:r w:rsidR="003655D5" w:rsidDel="00362F16">
          <w:rPr>
            <w:rFonts w:ascii="Arial" w:hAnsi="Arial" w:cs="Arial"/>
            <w:b/>
            <w:bCs/>
            <w:sz w:val="24"/>
            <w:szCs w:val="24"/>
          </w:rPr>
          <w:t xml:space="preserve"> collection</w:t>
        </w:r>
      </w:moveFrom>
    </w:p>
    <w:moveFromRangeEnd w:id="108"/>
    <w:p w14:paraId="204C8FCD" w14:textId="77777777" w:rsidR="00A15CE8" w:rsidRDefault="00FB3B37" w:rsidP="00381173">
      <w:pPr>
        <w:autoSpaceDE w:val="0"/>
        <w:autoSpaceDN w:val="0"/>
        <w:adjustRightInd w:val="0"/>
        <w:spacing w:line="480" w:lineRule="auto"/>
        <w:jc w:val="left"/>
        <w:rPr>
          <w:ins w:id="110" w:author="neo" w:date="2021-03-28T16:03:00Z"/>
          <w:rFonts w:ascii="Arial" w:hAnsi="Arial" w:cs="Arial"/>
          <w:sz w:val="24"/>
          <w:szCs w:val="24"/>
        </w:rPr>
      </w:pPr>
      <w:r w:rsidRPr="00FB3B37">
        <w:rPr>
          <w:rFonts w:ascii="Arial" w:hAnsi="Arial" w:cs="Arial" w:hint="eastAsia"/>
          <w:sz w:val="24"/>
          <w:szCs w:val="24"/>
        </w:rPr>
        <w:t>D</w:t>
      </w:r>
      <w:r w:rsidRPr="00FB3B37"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 xml:space="preserve"> were collected and categorized by three anaesthesiologists retrospectively.</w:t>
      </w:r>
      <w:ins w:id="111" w:author="neo" w:date="2021-03-28T16:03:00Z">
        <w:r w:rsidR="00A15CE8">
          <w:rPr>
            <w:rFonts w:ascii="Arial" w:hAnsi="Arial" w:cs="Arial"/>
            <w:sz w:val="24"/>
            <w:szCs w:val="24"/>
          </w:rPr>
          <w:t xml:space="preserve"> </w:t>
        </w:r>
      </w:ins>
    </w:p>
    <w:p w14:paraId="4444EB42" w14:textId="23020A29" w:rsidR="00A15CE8" w:rsidRDefault="00A15CE8" w:rsidP="00381173">
      <w:pPr>
        <w:autoSpaceDE w:val="0"/>
        <w:autoSpaceDN w:val="0"/>
        <w:adjustRightInd w:val="0"/>
        <w:spacing w:line="480" w:lineRule="auto"/>
        <w:jc w:val="left"/>
        <w:rPr>
          <w:ins w:id="112" w:author="neo" w:date="2021-03-28T16:03:00Z"/>
          <w:rFonts w:ascii="Arial" w:hAnsi="Arial" w:cs="Arial"/>
          <w:sz w:val="24"/>
          <w:szCs w:val="24"/>
        </w:rPr>
      </w:pPr>
      <w:ins w:id="113" w:author="neo" w:date="2021-03-28T16:03:00Z">
        <w:r>
          <w:rPr>
            <w:rFonts w:ascii="Arial" w:hAnsi="Arial" w:cs="Arial"/>
            <w:sz w:val="24"/>
            <w:szCs w:val="24"/>
          </w:rPr>
          <w:t>Landscape</w:t>
        </w:r>
      </w:ins>
    </w:p>
    <w:p w14:paraId="57F0C826" w14:textId="1ECD47B7" w:rsidR="00381173" w:rsidRDefault="00FB3B37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A2E56">
        <w:rPr>
          <w:rFonts w:ascii="Arial" w:hAnsi="Arial" w:cs="Arial"/>
          <w:sz w:val="24"/>
          <w:szCs w:val="24"/>
        </w:rPr>
        <w:t xml:space="preserve">Data were classified into cardiac arrest and non-cardiac arrest. </w:t>
      </w:r>
      <w:r w:rsidR="007D28D6">
        <w:rPr>
          <w:rFonts w:ascii="Arial" w:hAnsi="Arial" w:cs="Arial"/>
          <w:sz w:val="24"/>
          <w:szCs w:val="24"/>
        </w:rPr>
        <w:t xml:space="preserve">Data variables </w:t>
      </w:r>
      <w:r w:rsidR="000A2E56">
        <w:rPr>
          <w:rFonts w:ascii="Arial" w:hAnsi="Arial" w:cs="Arial"/>
          <w:sz w:val="24"/>
          <w:szCs w:val="24"/>
        </w:rPr>
        <w:t xml:space="preserve">of </w:t>
      </w:r>
      <w:r w:rsidR="00B753F0">
        <w:rPr>
          <w:rFonts w:ascii="Arial" w:hAnsi="Arial" w:cs="Arial"/>
          <w:sz w:val="24"/>
          <w:szCs w:val="24"/>
        </w:rPr>
        <w:t>non-</w:t>
      </w:r>
      <w:r w:rsidR="000A2E56">
        <w:rPr>
          <w:rFonts w:ascii="Arial" w:hAnsi="Arial" w:cs="Arial"/>
          <w:sz w:val="24"/>
          <w:szCs w:val="24"/>
        </w:rPr>
        <w:t>ca</w:t>
      </w:r>
      <w:r w:rsidR="00B753F0">
        <w:rPr>
          <w:rFonts w:ascii="Arial" w:hAnsi="Arial" w:cs="Arial"/>
          <w:sz w:val="24"/>
          <w:szCs w:val="24"/>
        </w:rPr>
        <w:t xml:space="preserve">rdiac arrest </w:t>
      </w:r>
      <w:r w:rsidR="007D28D6">
        <w:rPr>
          <w:rFonts w:ascii="Arial" w:hAnsi="Arial" w:cs="Arial"/>
          <w:sz w:val="24"/>
          <w:szCs w:val="24"/>
        </w:rPr>
        <w:t xml:space="preserve">included gender, age, </w:t>
      </w:r>
      <w:r w:rsidR="00D90409">
        <w:rPr>
          <w:rFonts w:ascii="Arial" w:hAnsi="Arial" w:cs="Arial"/>
          <w:sz w:val="24"/>
          <w:szCs w:val="24"/>
        </w:rPr>
        <w:t xml:space="preserve">Body Mass Index(BMI), </w:t>
      </w:r>
      <w:r w:rsidR="007D28D6">
        <w:rPr>
          <w:rFonts w:ascii="Arial" w:hAnsi="Arial" w:cs="Arial"/>
          <w:sz w:val="24"/>
          <w:szCs w:val="24"/>
        </w:rPr>
        <w:t xml:space="preserve">co-morbidity, emergency, trauma, </w:t>
      </w:r>
      <w:ins w:id="114" w:author="neo" w:date="2021-03-28T14:21:00Z">
        <w:r w:rsidR="00362F16">
          <w:rPr>
            <w:rFonts w:ascii="Arial" w:hAnsi="Arial" w:cs="Arial"/>
            <w:sz w:val="24"/>
            <w:szCs w:val="24"/>
          </w:rPr>
          <w:t>five-category physical status</w:t>
        </w:r>
      </w:ins>
      <w:ins w:id="115" w:author="neo" w:date="2021-03-28T14:22:00Z">
        <w:r w:rsidR="00362F16">
          <w:rPr>
            <w:rFonts w:ascii="Arial" w:hAnsi="Arial" w:cs="Arial"/>
            <w:sz w:val="24"/>
            <w:szCs w:val="24"/>
          </w:rPr>
          <w:t xml:space="preserve"> by</w:t>
        </w:r>
      </w:ins>
      <w:ins w:id="116" w:author="neo" w:date="2021-03-28T14:21:00Z">
        <w:r w:rsidR="00362F16">
          <w:rPr>
            <w:rFonts w:ascii="Arial" w:hAnsi="Arial" w:cs="Arial"/>
            <w:sz w:val="24"/>
            <w:szCs w:val="24"/>
          </w:rPr>
          <w:t xml:space="preserve"> </w:t>
        </w:r>
      </w:ins>
      <w:r w:rsidR="007D28D6">
        <w:rPr>
          <w:rFonts w:ascii="Arial" w:hAnsi="Arial" w:cs="Arial"/>
          <w:sz w:val="24"/>
          <w:szCs w:val="24"/>
        </w:rPr>
        <w:t>the American Society of Anaesthesiologist’s Physical Sta</w:t>
      </w:r>
      <w:r w:rsidR="0077203D">
        <w:rPr>
          <w:rFonts w:ascii="Arial" w:hAnsi="Arial" w:cs="Arial"/>
          <w:sz w:val="24"/>
          <w:szCs w:val="24"/>
        </w:rPr>
        <w:t xml:space="preserve">tus </w:t>
      </w:r>
      <w:del w:id="117" w:author="neo" w:date="2021-03-28T14:25:00Z">
        <w:r w:rsidR="0077203D" w:rsidDel="00362F16">
          <w:rPr>
            <w:rFonts w:ascii="Arial" w:hAnsi="Arial" w:cs="Arial"/>
            <w:sz w:val="24"/>
            <w:szCs w:val="24"/>
          </w:rPr>
          <w:delText xml:space="preserve">(ASA PS) </w:delText>
        </w:r>
      </w:del>
      <w:r w:rsidR="0077203D">
        <w:rPr>
          <w:rFonts w:ascii="Arial" w:hAnsi="Arial" w:cs="Arial"/>
          <w:sz w:val="24"/>
          <w:szCs w:val="24"/>
        </w:rPr>
        <w:t>classification,</w:t>
      </w:r>
      <w:r w:rsidR="00800B46">
        <w:rPr>
          <w:rFonts w:ascii="Arial" w:hAnsi="Arial" w:cs="Arial"/>
          <w:sz w:val="24"/>
          <w:szCs w:val="24"/>
        </w:rPr>
        <w:t xml:space="preserve"> surgical type,</w:t>
      </w:r>
      <w:r w:rsidR="002B7B0E">
        <w:rPr>
          <w:rFonts w:ascii="Arial" w:hAnsi="Arial" w:cs="Arial"/>
          <w:sz w:val="24"/>
          <w:szCs w:val="24"/>
        </w:rPr>
        <w:t xml:space="preserve"> </w:t>
      </w:r>
      <w:r w:rsidR="00B753F0">
        <w:rPr>
          <w:rFonts w:ascii="Arial" w:hAnsi="Arial" w:cs="Arial"/>
          <w:sz w:val="24"/>
          <w:szCs w:val="24"/>
        </w:rPr>
        <w:t>anaesthetic</w:t>
      </w:r>
      <w:r w:rsidR="002B7B0E">
        <w:rPr>
          <w:rFonts w:ascii="Arial" w:hAnsi="Arial" w:cs="Arial"/>
          <w:sz w:val="24"/>
          <w:szCs w:val="24"/>
        </w:rPr>
        <w:t xml:space="preserve"> type,</w:t>
      </w:r>
      <w:r w:rsidR="00800B46">
        <w:rPr>
          <w:rFonts w:ascii="Arial" w:hAnsi="Arial" w:cs="Arial"/>
          <w:sz w:val="24"/>
          <w:szCs w:val="24"/>
        </w:rPr>
        <w:t xml:space="preserve"> operative position, </w:t>
      </w:r>
      <w:r w:rsidR="00654B59">
        <w:rPr>
          <w:rFonts w:ascii="Arial" w:hAnsi="Arial" w:cs="Arial"/>
          <w:sz w:val="24"/>
          <w:szCs w:val="24"/>
        </w:rPr>
        <w:t>the amou</w:t>
      </w:r>
      <w:r w:rsidR="0092226A">
        <w:rPr>
          <w:rFonts w:ascii="Arial" w:hAnsi="Arial" w:cs="Arial"/>
          <w:sz w:val="24"/>
          <w:szCs w:val="24"/>
        </w:rPr>
        <w:t>n</w:t>
      </w:r>
      <w:r w:rsidR="00654B59">
        <w:rPr>
          <w:rFonts w:ascii="Arial" w:hAnsi="Arial" w:cs="Arial"/>
          <w:sz w:val="24"/>
          <w:szCs w:val="24"/>
        </w:rPr>
        <w:t>t of blood lost and blood transfused,</w:t>
      </w:r>
      <w:r w:rsidR="00D90409">
        <w:rPr>
          <w:rFonts w:ascii="Arial" w:hAnsi="Arial" w:cs="Arial"/>
          <w:sz w:val="24"/>
          <w:szCs w:val="24"/>
        </w:rPr>
        <w:t xml:space="preserve"> </w:t>
      </w:r>
      <w:r w:rsidR="002B7B0E">
        <w:rPr>
          <w:rFonts w:ascii="Arial" w:hAnsi="Arial" w:cs="Arial"/>
          <w:sz w:val="24"/>
          <w:szCs w:val="24"/>
        </w:rPr>
        <w:t>atropine use, anti-arrhythmic drug use, continuous infusion of inotrope or vasopressor</w:t>
      </w:r>
      <w:r w:rsidR="0092226A">
        <w:rPr>
          <w:rFonts w:ascii="Arial" w:hAnsi="Arial" w:cs="Arial"/>
          <w:sz w:val="24"/>
          <w:szCs w:val="24"/>
        </w:rPr>
        <w:t xml:space="preserve">, and total epinephrine dose. </w:t>
      </w:r>
      <w:r w:rsidR="00AD7B67">
        <w:rPr>
          <w:rFonts w:ascii="Arial" w:hAnsi="Arial" w:cs="Arial"/>
          <w:sz w:val="24"/>
          <w:szCs w:val="24"/>
        </w:rPr>
        <w:t>In addition</w:t>
      </w:r>
      <w:del w:id="118" w:author="neo" w:date="2021-03-28T14:24:00Z">
        <w:r w:rsidR="00AD7B67" w:rsidDel="00362F16">
          <w:rPr>
            <w:rFonts w:ascii="Arial" w:hAnsi="Arial" w:cs="Arial"/>
            <w:sz w:val="24"/>
            <w:szCs w:val="24"/>
          </w:rPr>
          <w:delText xml:space="preserve"> to including non-cardiac arrest data variables</w:delText>
        </w:r>
      </w:del>
      <w:r w:rsidR="00AD7B67">
        <w:rPr>
          <w:rFonts w:ascii="Arial" w:hAnsi="Arial" w:cs="Arial"/>
          <w:sz w:val="24"/>
          <w:szCs w:val="24"/>
        </w:rPr>
        <w:t xml:space="preserve">, </w:t>
      </w:r>
      <w:del w:id="119" w:author="neo" w:date="2021-03-28T14:24:00Z">
        <w:r w:rsidR="00AD7B67" w:rsidDel="00362F16">
          <w:rPr>
            <w:rFonts w:ascii="Arial" w:hAnsi="Arial" w:cs="Arial"/>
            <w:sz w:val="24"/>
            <w:szCs w:val="24"/>
          </w:rPr>
          <w:delText xml:space="preserve">data </w:delText>
        </w:r>
      </w:del>
      <w:r w:rsidR="005E0A85">
        <w:rPr>
          <w:rFonts w:ascii="Arial" w:hAnsi="Arial" w:cs="Arial"/>
          <w:sz w:val="24"/>
          <w:szCs w:val="24"/>
        </w:rPr>
        <w:t>variable</w:t>
      </w:r>
      <w:ins w:id="120" w:author="neo" w:date="2021-03-28T14:24:00Z">
        <w:r w:rsidR="00362F16">
          <w:rPr>
            <w:rFonts w:ascii="Arial" w:hAnsi="Arial" w:cs="Arial"/>
            <w:sz w:val="24"/>
            <w:szCs w:val="24"/>
          </w:rPr>
          <w:t>s</w:t>
        </w:r>
      </w:ins>
      <w:r w:rsidR="005E0A85">
        <w:rPr>
          <w:rFonts w:ascii="Arial" w:hAnsi="Arial" w:cs="Arial"/>
          <w:sz w:val="24"/>
          <w:szCs w:val="24"/>
        </w:rPr>
        <w:t xml:space="preserve"> of </w:t>
      </w:r>
      <w:r w:rsidR="005E0A85">
        <w:rPr>
          <w:rFonts w:ascii="Arial" w:hAnsi="Arial" w:cs="Arial"/>
          <w:sz w:val="24"/>
          <w:szCs w:val="24"/>
        </w:rPr>
        <w:lastRenderedPageBreak/>
        <w:t xml:space="preserve">cardiac arrest </w:t>
      </w:r>
      <w:del w:id="121" w:author="neo" w:date="2021-03-28T14:24:00Z">
        <w:r w:rsidR="005E0A85" w:rsidDel="00362F16">
          <w:rPr>
            <w:rFonts w:ascii="Arial" w:hAnsi="Arial" w:cs="Arial"/>
            <w:sz w:val="24"/>
            <w:szCs w:val="24"/>
          </w:rPr>
          <w:delText>also included</w:delText>
        </w:r>
      </w:del>
      <w:ins w:id="122" w:author="neo" w:date="2021-03-28T14:24:00Z">
        <w:r w:rsidR="00362F16">
          <w:rPr>
            <w:rFonts w:ascii="Arial" w:hAnsi="Arial" w:cs="Arial"/>
            <w:sz w:val="24"/>
            <w:szCs w:val="24"/>
          </w:rPr>
          <w:t>are</w:t>
        </w:r>
      </w:ins>
      <w:r w:rsidR="005E0A85">
        <w:rPr>
          <w:rFonts w:ascii="Arial" w:hAnsi="Arial" w:cs="Arial"/>
          <w:sz w:val="24"/>
          <w:szCs w:val="24"/>
        </w:rPr>
        <w:t xml:space="preserve"> </w:t>
      </w:r>
      <w:del w:id="123" w:author="neo" w:date="2021-03-28T14:33:00Z">
        <w:r w:rsidR="00F44B1C" w:rsidDel="00362F16">
          <w:rPr>
            <w:rFonts w:ascii="Arial" w:hAnsi="Arial" w:cs="Arial"/>
            <w:sz w:val="24"/>
            <w:szCs w:val="24"/>
          </w:rPr>
          <w:delText xml:space="preserve">causes and </w:delText>
        </w:r>
      </w:del>
      <w:ins w:id="124" w:author="neo" w:date="2021-03-28T14:33:00Z">
        <w:r w:rsidR="00362F16">
          <w:rPr>
            <w:rFonts w:ascii="Arial" w:hAnsi="Arial" w:cs="Arial"/>
            <w:sz w:val="24"/>
            <w:szCs w:val="24"/>
          </w:rPr>
          <w:t xml:space="preserve">the </w:t>
        </w:r>
      </w:ins>
      <w:r w:rsidR="005E0A85">
        <w:rPr>
          <w:rFonts w:ascii="Arial" w:hAnsi="Arial" w:cs="Arial"/>
          <w:sz w:val="24"/>
          <w:szCs w:val="24"/>
        </w:rPr>
        <w:t>timing of</w:t>
      </w:r>
      <w:r w:rsidR="00F44B1C">
        <w:rPr>
          <w:rFonts w:ascii="Arial" w:hAnsi="Arial" w:cs="Arial"/>
          <w:sz w:val="24"/>
          <w:szCs w:val="24"/>
        </w:rPr>
        <w:t xml:space="preserve"> cardiac</w:t>
      </w:r>
      <w:r w:rsidR="005E0A85">
        <w:rPr>
          <w:rFonts w:ascii="Arial" w:hAnsi="Arial" w:cs="Arial"/>
          <w:sz w:val="24"/>
          <w:szCs w:val="24"/>
        </w:rPr>
        <w:t xml:space="preserve"> arrest</w:t>
      </w:r>
      <w:ins w:id="125" w:author="neo" w:date="2021-03-28T14:33:00Z">
        <w:r w:rsidR="00362F16">
          <w:rPr>
            <w:rFonts w:ascii="Arial" w:hAnsi="Arial" w:cs="Arial"/>
            <w:sz w:val="24"/>
            <w:szCs w:val="24"/>
          </w:rPr>
          <w:t xml:space="preserve"> and the explicit </w:t>
        </w:r>
      </w:ins>
      <w:ins w:id="126" w:author="neo" w:date="2021-03-28T14:39:00Z">
        <w:r w:rsidR="00362F16">
          <w:rPr>
            <w:rFonts w:ascii="Arial" w:hAnsi="Arial" w:cs="Arial"/>
            <w:sz w:val="24"/>
            <w:szCs w:val="24"/>
          </w:rPr>
          <w:t>link</w:t>
        </w:r>
      </w:ins>
      <w:ins w:id="127" w:author="neo" w:date="2021-03-28T14:41:00Z">
        <w:r w:rsidR="00362F16">
          <w:rPr>
            <w:rFonts w:ascii="Arial" w:hAnsi="Arial" w:cs="Arial"/>
            <w:sz w:val="24"/>
            <w:szCs w:val="24"/>
          </w:rPr>
          <w:t xml:space="preserve"> </w:t>
        </w:r>
      </w:ins>
      <w:ins w:id="128" w:author="neo" w:date="2021-03-28T14:40:00Z">
        <w:r w:rsidR="00362F16">
          <w:rPr>
            <w:rFonts w:ascii="Arial" w:hAnsi="Arial" w:cs="Arial"/>
            <w:sz w:val="24"/>
            <w:szCs w:val="24"/>
          </w:rPr>
          <w:t>(causes of)</w:t>
        </w:r>
      </w:ins>
      <w:ins w:id="129" w:author="neo" w:date="2021-03-28T14:33:00Z">
        <w:r w:rsidR="00362F16">
          <w:rPr>
            <w:rFonts w:ascii="Arial" w:hAnsi="Arial" w:cs="Arial"/>
            <w:sz w:val="24"/>
            <w:szCs w:val="24"/>
          </w:rPr>
          <w:t xml:space="preserve"> with operation</w:t>
        </w:r>
      </w:ins>
      <w:r w:rsidR="005E0A85">
        <w:rPr>
          <w:rFonts w:ascii="Arial" w:hAnsi="Arial" w:cs="Arial"/>
          <w:sz w:val="24"/>
          <w:szCs w:val="24"/>
        </w:rPr>
        <w:t>, defibri</w:t>
      </w:r>
      <w:r w:rsidR="00A67D4E">
        <w:rPr>
          <w:rFonts w:ascii="Arial" w:hAnsi="Arial" w:cs="Arial"/>
          <w:sz w:val="24"/>
          <w:szCs w:val="24"/>
        </w:rPr>
        <w:t>llation situation, duration of cardiopulmonary resuscitation(CPR)</w:t>
      </w:r>
      <w:r w:rsidR="00F44B1C">
        <w:rPr>
          <w:rFonts w:ascii="Arial" w:hAnsi="Arial" w:cs="Arial"/>
          <w:sz w:val="24"/>
          <w:szCs w:val="24"/>
        </w:rPr>
        <w:t>.</w:t>
      </w:r>
      <w:r w:rsidR="00381173" w:rsidRPr="00381173">
        <w:rPr>
          <w:rFonts w:ascii="Arial" w:hAnsi="Arial" w:cs="Arial" w:hint="eastAsia"/>
          <w:sz w:val="24"/>
          <w:szCs w:val="24"/>
        </w:rPr>
        <w:t xml:space="preserve"> </w:t>
      </w:r>
      <w:r w:rsidR="00381173">
        <w:rPr>
          <w:rFonts w:ascii="Arial" w:hAnsi="Arial" w:cs="Arial" w:hint="eastAsia"/>
          <w:sz w:val="24"/>
          <w:szCs w:val="24"/>
        </w:rPr>
        <w:t>The</w:t>
      </w:r>
      <w:r w:rsidR="00381173">
        <w:rPr>
          <w:rFonts w:ascii="Arial" w:hAnsi="Arial" w:cs="Arial"/>
          <w:sz w:val="24"/>
          <w:szCs w:val="24"/>
        </w:rPr>
        <w:t xml:space="preserve"> </w:t>
      </w:r>
      <w:r w:rsidR="00381173">
        <w:rPr>
          <w:rFonts w:ascii="Arial" w:hAnsi="Arial" w:cs="Arial" w:hint="eastAsia"/>
          <w:sz w:val="24"/>
          <w:szCs w:val="24"/>
        </w:rPr>
        <w:t>primary</w:t>
      </w:r>
      <w:r w:rsidR="00381173">
        <w:rPr>
          <w:rFonts w:ascii="Arial" w:hAnsi="Arial" w:cs="Arial"/>
          <w:sz w:val="24"/>
          <w:szCs w:val="24"/>
        </w:rPr>
        <w:t xml:space="preserve"> </w:t>
      </w:r>
      <w:r w:rsidR="00381173">
        <w:rPr>
          <w:rFonts w:ascii="Arial" w:hAnsi="Arial" w:cs="Arial" w:hint="eastAsia"/>
          <w:sz w:val="24"/>
          <w:szCs w:val="24"/>
        </w:rPr>
        <w:t>outcome</w:t>
      </w:r>
      <w:r w:rsidR="00381173">
        <w:rPr>
          <w:rFonts w:ascii="Arial" w:hAnsi="Arial" w:cs="Arial"/>
          <w:sz w:val="24"/>
          <w:szCs w:val="24"/>
        </w:rPr>
        <w:t xml:space="preserve"> measure was 3-month mortality after IOCA.</w:t>
      </w:r>
    </w:p>
    <w:p w14:paraId="5A7FC20A" w14:textId="6D24FB40" w:rsidR="009A4E8E" w:rsidRDefault="009A4E8E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9A4E8E">
        <w:rPr>
          <w:rFonts w:ascii="Arial" w:hAnsi="Arial" w:cs="Arial" w:hint="eastAsia"/>
          <w:b/>
          <w:bCs/>
          <w:sz w:val="24"/>
          <w:szCs w:val="24"/>
        </w:rPr>
        <w:t>P</w:t>
      </w:r>
      <w:r w:rsidRPr="009A4E8E">
        <w:rPr>
          <w:rFonts w:ascii="Arial" w:hAnsi="Arial" w:cs="Arial"/>
          <w:b/>
          <w:bCs/>
          <w:sz w:val="24"/>
          <w:szCs w:val="24"/>
        </w:rPr>
        <w:t>rediction models</w:t>
      </w:r>
    </w:p>
    <w:p w14:paraId="3EC7A52F" w14:textId="77777777" w:rsidR="003C1E37" w:rsidRPr="009A4E8E" w:rsidRDefault="003C1E37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12F1D6EA" w14:textId="0C18DB50" w:rsidR="00BF535A" w:rsidRDefault="00BF535A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BF535A">
        <w:rPr>
          <w:rFonts w:ascii="Arial" w:hAnsi="Arial" w:cs="Arial" w:hint="eastAsia"/>
          <w:b/>
          <w:bCs/>
          <w:sz w:val="24"/>
          <w:szCs w:val="24"/>
        </w:rPr>
        <w:t>Stati</w:t>
      </w:r>
      <w:r w:rsidRPr="00BF535A">
        <w:rPr>
          <w:rFonts w:ascii="Arial" w:hAnsi="Arial" w:cs="Arial"/>
          <w:b/>
          <w:bCs/>
          <w:sz w:val="24"/>
          <w:szCs w:val="24"/>
        </w:rPr>
        <w:t>stical analysis</w:t>
      </w:r>
    </w:p>
    <w:p w14:paraId="30A23A5F" w14:textId="77777777" w:rsidR="003C1E37" w:rsidRDefault="003C1E37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569E786A" w14:textId="2E582DCC" w:rsidR="0080409D" w:rsidRDefault="0080409D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0080409D">
        <w:rPr>
          <w:rFonts w:ascii="Arial" w:hAnsi="Arial" w:cs="Arial" w:hint="eastAsia"/>
          <w:b/>
          <w:bCs/>
          <w:sz w:val="28"/>
          <w:szCs w:val="28"/>
        </w:rPr>
        <w:t>Result</w:t>
      </w:r>
    </w:p>
    <w:p w14:paraId="07E1AEB3" w14:textId="1D0ED451" w:rsidR="0080409D" w:rsidRPr="0080409D" w:rsidRDefault="00FB44B4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del w:id="130" w:author="neo" w:date="2021-03-27T20:17:00Z">
        <w:r w:rsidDel="005234CF">
          <w:rPr>
            <w:rFonts w:ascii="Arial" w:hAnsi="Arial" w:cs="Arial" w:hint="eastAsia"/>
            <w:sz w:val="24"/>
            <w:szCs w:val="24"/>
          </w:rPr>
          <w:delText xml:space="preserve"> </w:delText>
        </w:r>
        <w:r w:rsidDel="005234CF">
          <w:rPr>
            <w:rFonts w:ascii="Arial" w:hAnsi="Arial" w:cs="Arial"/>
            <w:sz w:val="24"/>
            <w:szCs w:val="24"/>
          </w:rPr>
          <w:delText xml:space="preserve">  </w:delText>
        </w:r>
      </w:del>
      <w:r>
        <w:rPr>
          <w:rFonts w:ascii="Arial" w:hAnsi="Arial" w:cs="Arial"/>
          <w:sz w:val="24"/>
          <w:szCs w:val="24"/>
        </w:rPr>
        <w:t xml:space="preserve">A total of 1353 patients were enrolled in this study, and </w:t>
      </w:r>
      <w:r w:rsidR="00DC7353">
        <w:rPr>
          <w:rFonts w:ascii="Arial" w:hAnsi="Arial" w:cs="Arial"/>
          <w:sz w:val="24"/>
          <w:szCs w:val="24"/>
        </w:rPr>
        <w:t>80 patients experienced intraoperative cardiac arrest(IOCA)</w:t>
      </w:r>
      <w:r w:rsidR="00D2071E">
        <w:rPr>
          <w:rFonts w:ascii="Arial" w:hAnsi="Arial" w:cs="Arial"/>
          <w:sz w:val="24"/>
          <w:szCs w:val="24"/>
        </w:rPr>
        <w:t xml:space="preserve"> and </w:t>
      </w:r>
      <w:r w:rsidR="00DC7353">
        <w:rPr>
          <w:rFonts w:ascii="Arial" w:hAnsi="Arial" w:cs="Arial"/>
          <w:sz w:val="24"/>
          <w:szCs w:val="24"/>
        </w:rPr>
        <w:t>1273 patients</w:t>
      </w:r>
      <w:r w:rsidR="00D2071E">
        <w:rPr>
          <w:rFonts w:ascii="Arial" w:hAnsi="Arial" w:cs="Arial"/>
          <w:sz w:val="24"/>
          <w:szCs w:val="24"/>
        </w:rPr>
        <w:t xml:space="preserve"> didn’t.</w:t>
      </w:r>
      <w:r w:rsidR="00DC7353">
        <w:rPr>
          <w:rFonts w:ascii="Arial" w:hAnsi="Arial" w:cs="Arial"/>
          <w:sz w:val="24"/>
          <w:szCs w:val="24"/>
        </w:rPr>
        <w:t xml:space="preserve"> </w:t>
      </w:r>
    </w:p>
    <w:p w14:paraId="20D66743" w14:textId="7A606C11" w:rsidR="00BF535A" w:rsidRPr="00BF535A" w:rsidRDefault="00BF535A" w:rsidP="0038117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572B9EC8" w14:textId="4B3B3F08" w:rsidR="003655D5" w:rsidRDefault="003655D5" w:rsidP="00FB3B37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</w:p>
    <w:p w14:paraId="65257F78" w14:textId="5E712F64" w:rsidR="003C6821" w:rsidRDefault="003C6821" w:rsidP="003C6821">
      <w:pPr>
        <w:autoSpaceDE w:val="0"/>
        <w:autoSpaceDN w:val="0"/>
        <w:adjustRightInd w:val="0"/>
        <w:spacing w:line="480" w:lineRule="auto"/>
        <w:jc w:val="left"/>
        <w:rPr>
          <w:ins w:id="131" w:author="neo" w:date="2021-07-05T21:25:00Z"/>
          <w:rFonts w:ascii="Arial" w:hAnsi="Arial" w:cs="Arial"/>
          <w:b/>
          <w:bCs/>
          <w:sz w:val="24"/>
          <w:szCs w:val="24"/>
        </w:rPr>
      </w:pPr>
      <w:ins w:id="132" w:author="neo" w:date="2021-07-05T21:25:00Z">
        <w:r>
          <w:rPr>
            <w:rFonts w:ascii="Arial" w:hAnsi="Arial" w:cs="Arial"/>
            <w:b/>
            <w:bCs/>
            <w:sz w:val="24"/>
            <w:szCs w:val="24"/>
          </w:rPr>
          <w:t>Explanability</w:t>
        </w:r>
      </w:ins>
    </w:p>
    <w:p w14:paraId="3733F12F" w14:textId="121D9D07" w:rsidR="003C6821" w:rsidRDefault="003C6821" w:rsidP="003C6821">
      <w:pPr>
        <w:autoSpaceDE w:val="0"/>
        <w:autoSpaceDN w:val="0"/>
        <w:adjustRightInd w:val="0"/>
        <w:spacing w:line="480" w:lineRule="auto"/>
        <w:jc w:val="left"/>
        <w:rPr>
          <w:ins w:id="133" w:author="neo" w:date="2021-07-05T21:25:00Z"/>
          <w:rFonts w:ascii="Arial" w:hAnsi="Arial" w:cs="Arial"/>
          <w:b/>
          <w:bCs/>
          <w:sz w:val="24"/>
          <w:szCs w:val="24"/>
        </w:rPr>
      </w:pPr>
      <w:ins w:id="134" w:author="neo" w:date="2021-07-05T21:25:00Z">
        <w:r>
          <w:rPr>
            <w:rFonts w:ascii="Arial" w:hAnsi="Arial" w:cs="Arial"/>
            <w:b/>
            <w:bCs/>
            <w:sz w:val="24"/>
            <w:szCs w:val="24"/>
          </w:rPr>
          <w:t>Accuracy may often not be sufficient to evaluate the model, and thus we want to explain the model</w:t>
        </w:r>
      </w:ins>
    </w:p>
    <w:p w14:paraId="151DD469" w14:textId="77777777" w:rsidR="003C6821" w:rsidRDefault="003C6821" w:rsidP="003C6821">
      <w:pPr>
        <w:autoSpaceDE w:val="0"/>
        <w:autoSpaceDN w:val="0"/>
        <w:adjustRightInd w:val="0"/>
        <w:spacing w:line="480" w:lineRule="auto"/>
        <w:jc w:val="left"/>
        <w:rPr>
          <w:ins w:id="135" w:author="neo" w:date="2021-07-05T21:25:00Z"/>
          <w:rFonts w:ascii="Arial" w:hAnsi="Arial" w:cs="Arial"/>
          <w:b/>
          <w:bCs/>
          <w:sz w:val="24"/>
          <w:szCs w:val="24"/>
        </w:rPr>
      </w:pPr>
      <w:bookmarkStart w:id="136" w:name="_GoBack"/>
      <w:bookmarkEnd w:id="136"/>
    </w:p>
    <w:p w14:paraId="24B62B24" w14:textId="77777777" w:rsidR="003C6821" w:rsidRDefault="003C6821" w:rsidP="003C6821">
      <w:pPr>
        <w:autoSpaceDE w:val="0"/>
        <w:autoSpaceDN w:val="0"/>
        <w:adjustRightInd w:val="0"/>
        <w:spacing w:line="480" w:lineRule="auto"/>
        <w:jc w:val="left"/>
        <w:rPr>
          <w:ins w:id="137" w:author="neo" w:date="2021-07-05T21:25:00Z"/>
          <w:rFonts w:ascii="Arial" w:hAnsi="Arial" w:cs="Arial"/>
          <w:b/>
          <w:bCs/>
          <w:sz w:val="24"/>
          <w:szCs w:val="24"/>
        </w:rPr>
      </w:pPr>
    </w:p>
    <w:p w14:paraId="3E3BADCA" w14:textId="77777777" w:rsidR="00B742B8" w:rsidRPr="00FB3B37" w:rsidRDefault="00B742B8" w:rsidP="00FB3B37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sz w:val="24"/>
          <w:szCs w:val="24"/>
        </w:rPr>
      </w:pPr>
    </w:p>
    <w:p w14:paraId="4FE0F08E" w14:textId="77777777" w:rsidR="009621A4" w:rsidRDefault="009621A4" w:rsidP="009621A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</w:rPr>
      </w:pPr>
    </w:p>
    <w:p w14:paraId="5E8C2768" w14:textId="77777777" w:rsidR="009621A4" w:rsidRDefault="009621A4" w:rsidP="009621A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</w:rPr>
      </w:pPr>
    </w:p>
    <w:p w14:paraId="7FE19CB7" w14:textId="77777777" w:rsidR="009621A4" w:rsidRDefault="009621A4" w:rsidP="009621A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</w:rPr>
      </w:pPr>
    </w:p>
    <w:p w14:paraId="566FB4D6" w14:textId="77777777" w:rsidR="009621A4" w:rsidRDefault="009621A4" w:rsidP="009621A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8"/>
          <w:szCs w:val="28"/>
        </w:rPr>
      </w:pPr>
    </w:p>
    <w:p w14:paraId="7DF3D900" w14:textId="77777777" w:rsidR="00987836" w:rsidRDefault="00700C8F" w:rsidP="009878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fldChar w:fldCharType="begin"/>
      </w:r>
      <w:r w:rsidRPr="001077BB">
        <w:rPr>
          <w:rFonts w:ascii="Arial" w:hAnsi="Arial" w:cs="Arial"/>
          <w:b/>
          <w:bCs/>
          <w:sz w:val="28"/>
          <w:szCs w:val="28"/>
        </w:rPr>
        <w:instrText xml:space="preserve"> ADDIN NE.Bib</w:instrText>
      </w:r>
      <w:r>
        <w:rPr>
          <w:rFonts w:ascii="Arial" w:hAnsi="Arial" w:cs="Arial"/>
          <w:b/>
          <w:bCs/>
          <w:sz w:val="28"/>
          <w:szCs w:val="28"/>
        </w:rPr>
        <w:fldChar w:fldCharType="separate"/>
      </w:r>
    </w:p>
    <w:p w14:paraId="0ED8DA27" w14:textId="77777777" w:rsidR="00987836" w:rsidRDefault="00987836" w:rsidP="0098783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14:paraId="3035B51A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Andersen, L.W., et al., In-Hospital Cardiac Arrest: A Review. JAMA, 2019. 321(12): p. 1200-1210.</w:t>
      </w:r>
    </w:p>
    <w:p w14:paraId="44E1EAB0" w14:textId="77777777" w:rsidR="00A15CE8" w:rsidRDefault="00A15CE8" w:rsidP="00987836">
      <w:pPr>
        <w:autoSpaceDE w:val="0"/>
        <w:autoSpaceDN w:val="0"/>
        <w:adjustRightInd w:val="0"/>
        <w:rPr>
          <w:ins w:id="138" w:author="neo" w:date="2021-03-28T16:25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139" w:author="neo" w:date="2021-03-28T16:25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2.</w:t>
        </w:r>
      </w:ins>
    </w:p>
    <w:p w14:paraId="1771835C" w14:textId="6458FCAA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40" w:name="_neb6D51E09C_AABA_4E6F_913B_ADF3F94030F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Constant, A.L., et al., Predictors of functional outcome after intraoperative cardiac arrest. Anesthesiology, 2014. 121(3): p. 482-91.</w:t>
      </w:r>
      <w:bookmarkEnd w:id="140"/>
    </w:p>
    <w:p w14:paraId="78C91CE3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41" w:name="_neb748FC6F0_1982_4E45_846F_565D42B45A0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Chen, L.M., et al., Association between a hospital's rate of cardiac arrest incidence and cardiac arrest survival. JAMA Intern Med, 2013. 173(13): p. 1186-95.</w:t>
      </w:r>
      <w:bookmarkEnd w:id="141"/>
    </w:p>
    <w:p w14:paraId="566620B5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42" w:name="_nebA61D3CB4_398A_49BE_8A34_4809DBDD395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Holmberg, M.J., et al., Annual Incidence of Adult and Pediatric In-Hospital Cardiac Arrest in the United States. Circulation: Cardiovascular Quality and Outcomes, 2019. 12(7).</w:t>
      </w:r>
      <w:bookmarkEnd w:id="142"/>
    </w:p>
    <w:p w14:paraId="27019D7E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Hur, M., et al., The incidence and characteristics of 3-month mortality after intraoperative cardiac arrest in adults. Acta Anaesthesiol Scand, 2017. 61(9): p. 1095-1104.</w:t>
      </w:r>
    </w:p>
    <w:p w14:paraId="0403A72B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43" w:name="_neb31C8CBCD_6250_436D_B406_5EE8EAAC818E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Hur, M., et al., The incidence and characteristics of 3-month mortality after intraoperative cardiac arrest in adults. Acta Anaesthesiol Scand, 2017. 61(9): p. 1095-1104.</w:t>
      </w:r>
      <w:bookmarkEnd w:id="143"/>
    </w:p>
    <w:p w14:paraId="36A22F5E" w14:textId="667502F6" w:rsidR="00A15CE8" w:rsidRPr="00A15CE8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rPrChange w:id="144" w:author="neo" w:date="2021-03-28T16:25:00Z">
            <w:rPr>
              <w:rFonts w:ascii="Times New Roman" w:hAnsi="Times New Roman" w:cs="Times New Roman"/>
              <w:kern w:val="0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Peberdy, M.A., et al., Cardiopulmonary resuscitation of adults in the hospital: a report of 14720 cardiac arrests from the National Registry of Cardiopulmonary Resuscitation. Resuscitation, 2003. 58(3): p. 297-308.</w:t>
      </w:r>
    </w:p>
    <w:p w14:paraId="3CFC461D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45" w:name="_nebD65824C8_6D76_4E9C_B1E8_3EC0F0BF808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Goswami, S., et al., Intraoperative cardiac arrests in adults undergoing noncardiac surgery: incidence, risk factors, and survival outcome. Anesthesiology, 2012. 117(5): p. 1018-26.</w:t>
      </w:r>
      <w:bookmarkEnd w:id="145"/>
    </w:p>
    <w:p w14:paraId="351A9AFB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[9].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46" w:name="_nebCE8E7B7A_264D_4E39_9CF9_749A58A2540E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Char, D.S., N.H. Shah and D. Magnus, Implementing Machine Learning in Health Care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Addressing Ethical Challenges. The New England journal of medicine, 2018. 378(11): p. 981-983.</w:t>
      </w:r>
      <w:bookmarkEnd w:id="146"/>
    </w:p>
    <w:p w14:paraId="639154E9" w14:textId="77777777" w:rsidR="00A15CE8" w:rsidRDefault="00A15CE8" w:rsidP="00987836">
      <w:pPr>
        <w:autoSpaceDE w:val="0"/>
        <w:autoSpaceDN w:val="0"/>
        <w:adjustRightInd w:val="0"/>
        <w:rPr>
          <w:ins w:id="147" w:author="neo" w:date="2021-03-28T16:24:00Z"/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6D47173" w14:textId="0EE43351" w:rsidR="00A15CE8" w:rsidRDefault="00A15CE8" w:rsidP="00987836">
      <w:pPr>
        <w:autoSpaceDE w:val="0"/>
        <w:autoSpaceDN w:val="0"/>
        <w:adjustRightInd w:val="0"/>
        <w:rPr>
          <w:ins w:id="148" w:author="neo" w:date="2021-03-28T16:24:00Z"/>
          <w:rFonts w:ascii="Times New Roman" w:hAnsi="Times New Roman" w:cs="Times New Roman"/>
          <w:color w:val="000000"/>
          <w:kern w:val="0"/>
          <w:sz w:val="20"/>
          <w:szCs w:val="20"/>
        </w:rPr>
      </w:pPr>
      <w:ins w:id="149" w:author="neo" w:date="2021-03-28T16:24:00Z">
        <w:r>
          <w:rPr>
            <w:rFonts w:ascii="Times New Roman" w:hAnsi="Times New Roman" w:cs="Times New Roman"/>
            <w:color w:val="000000"/>
            <w:kern w:val="0"/>
            <w:sz w:val="20"/>
            <w:szCs w:val="20"/>
          </w:rPr>
          <w:t>10.</w:t>
        </w:r>
      </w:ins>
    </w:p>
    <w:p w14:paraId="58B85DDB" w14:textId="02C41133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[10].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Nanayakkara, S., et al., Characterising risk of in-hospital mortality following cardiac arrest using machine learning: A retrospective international registry study. PLOS Medicine, 2018. 15(11): p. e1002709.</w:t>
      </w:r>
    </w:p>
    <w:p w14:paraId="33F5901F" w14:textId="77777777" w:rsidR="00987836" w:rsidRDefault="00987836" w:rsidP="009878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50" w:name="_neb657E1177_85F3_4677_BB24_42CFF9DC1BC1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Churpek, M.M., et al., Multicenter Comparison of Machine Learning Methods and Conventional Regression for Predicting Clinical Deterioration on the Wards. Critical Care Medicine, 2016. 44(2): p. 368-374.</w:t>
      </w:r>
      <w:bookmarkEnd w:id="150"/>
    </w:p>
    <w:p w14:paraId="07BB92D8" w14:textId="2ED1DBFE" w:rsidR="00700C8F" w:rsidRDefault="00700C8F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  <w:r w:rsidRPr="00BC4CAF">
        <w:rPr>
          <w:rFonts w:ascii="Arial" w:hAnsi="Arial" w:cs="Arial"/>
          <w:sz w:val="28"/>
          <w:szCs w:val="28"/>
        </w:rPr>
        <w:t xml:space="preserve"> </w:t>
      </w:r>
    </w:p>
    <w:p w14:paraId="43F158BE" w14:textId="1CE65714" w:rsidR="00C673E3" w:rsidRDefault="00C673E3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4BA75CE0" w14:textId="6EA2E992" w:rsidR="00C673E3" w:rsidRDefault="00C673E3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7AE76AF7" w14:textId="1AFF7959" w:rsidR="00C673E3" w:rsidRDefault="00C673E3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55DF094C" w14:textId="68748AC3" w:rsidR="00C673E3" w:rsidRDefault="00C673E3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59FC5918" w14:textId="40F2CA08" w:rsidR="00C673E3" w:rsidRDefault="00C673E3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3D3D665B" w14:textId="77777777" w:rsidR="00C673E3" w:rsidRPr="00BC4CAF" w:rsidRDefault="00C673E3" w:rsidP="00700C8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027956F2" w14:textId="778C758A" w:rsidR="00725DE3" w:rsidRDefault="00C673E3" w:rsidP="00BF25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535E11" wp14:editId="29F239A4">
            <wp:extent cx="4947920" cy="410011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00" cy="41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3015" w14:textId="6AAFD2D0" w:rsidR="00C673E3" w:rsidRDefault="00C673E3" w:rsidP="00BF25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Figure 1</w:t>
      </w:r>
    </w:p>
    <w:p w14:paraId="76376A39" w14:textId="601EC17C" w:rsidR="00B63910" w:rsidRDefault="00B63910" w:rsidP="00BF25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AA0E40E" wp14:editId="5FA6FA0D">
            <wp:extent cx="4381880" cy="6408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7301B29" wp14:editId="37836157">
            <wp:extent cx="3851564" cy="7644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55" cy="76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C649E57" wp14:editId="0BE0A4AC">
            <wp:extent cx="4938188" cy="6462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EE3" w14:textId="34DD284E" w:rsidR="009A4E8E" w:rsidRDefault="009A4E8E" w:rsidP="00BF25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D17EC8" wp14:editId="37F8B8FC">
            <wp:extent cx="5274310" cy="3364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45A" w14:textId="783B0A08" w:rsidR="0014084A" w:rsidRPr="00BC4CAF" w:rsidRDefault="0014084A" w:rsidP="00BF25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 wp14:anchorId="0BFCD45D" wp14:editId="52CE3104">
            <wp:extent cx="3686418" cy="49807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15" cy="50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4A" w:rsidRPr="00BC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C385F" w14:textId="77777777" w:rsidR="00AC6EF9" w:rsidRDefault="00AC6EF9" w:rsidP="00862C79">
      <w:r>
        <w:separator/>
      </w:r>
    </w:p>
  </w:endnote>
  <w:endnote w:type="continuationSeparator" w:id="0">
    <w:p w14:paraId="01281185" w14:textId="77777777" w:rsidR="00AC6EF9" w:rsidRDefault="00AC6EF9" w:rsidP="0086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8E221" w14:textId="77777777" w:rsidR="00AC6EF9" w:rsidRDefault="00AC6EF9" w:rsidP="00862C79">
      <w:r>
        <w:separator/>
      </w:r>
    </w:p>
  </w:footnote>
  <w:footnote w:type="continuationSeparator" w:id="0">
    <w:p w14:paraId="7B7CDC60" w14:textId="77777777" w:rsidR="00AC6EF9" w:rsidRDefault="00AC6EF9" w:rsidP="00862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002BE"/>
    <w:multiLevelType w:val="hybridMultilevel"/>
    <w:tmpl w:val="A304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o">
    <w15:presenceInfo w15:providerId="None" w15:userId="ne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173EB0E1-037A-40BB-9FB8-C324C8F88D3E}" w:val=" ADDIN NE.Ref.{173EB0E1-037A-40BB-9FB8-C324C8F88D3E}&lt;Citation&gt;&lt;Group&gt;&lt;References&gt;&lt;Item&gt;&lt;ID&gt;697&lt;/ID&gt;&lt;UID&gt;{657E1177-85F3-4677-BB24-42CFF9DC1BC1}&lt;/UID&gt;&lt;Title&gt;Multicenter Comparison of Machine Learning Methods and Conventional Regression for Predicting Clinical Deterioration on the Wards&lt;/Title&gt;&lt;Template&gt;Journal Article&lt;/Template&gt;&lt;Star&gt;0&lt;/Star&gt;&lt;Tag&gt;0&lt;/Tag&gt;&lt;Author&gt;Churpek, Matthew M; Yuen, Trevor C; Winslow, Christopher; Meltzer, David O; Kattan, Michael W; Edelson, Dana P&lt;/Author&gt;&lt;Year&gt;2016&lt;/Year&gt;&lt;Details&gt;&lt;_doi&gt;10.1097/CCM.0000000000001571&lt;/_doi&gt;&lt;_created&gt;63742207&lt;/_created&gt;&lt;_modified&gt;63742207&lt;/_modified&gt;&lt;_url&gt;http://journals.lww.com/00003246-201602000-00016&lt;/_url&gt;&lt;_journal&gt;Critical Care Medicine&lt;/_journal&gt;&lt;_volume&gt;44&lt;/_volume&gt;&lt;_issue&gt;2&lt;/_issue&gt;&lt;_pages&gt;368-374&lt;/_pages&gt;&lt;_tertiary_title&gt;Critical Care Medicine&lt;/_tertiary_title&gt;&lt;_isbn&gt;0090-3493&lt;/_isbn&gt;&lt;_accessed&gt;63742207&lt;/_accessed&gt;&lt;_db_updated&gt;CrossRef&lt;/_db_updated&gt;&lt;_impact_factor&gt;   7.414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17F9E77D-CC88-41CE-952A-154167B5851C}" w:val=" ADDIN NE.Ref.{17F9E77D-CC88-41CE-952A-154167B5851C}&lt;Citation&gt;&lt;Group&gt;&lt;References&gt;&lt;Item&gt;&lt;ID&gt;619&lt;/ID&gt;&lt;UID&gt;{D65824C8-6D76-4E9C-B1E8-3EC0F0BF808A}&lt;/UID&gt;&lt;Title&gt;Intraoperative cardiac arrests in adults undergoing noncardiac surgery: incidence, risk factors, and survival outcome&lt;/Title&gt;&lt;Template&gt;Journal Article&lt;/Template&gt;&lt;Star&gt;0&lt;/Star&gt;&lt;Tag&gt;0&lt;/Tag&gt;&lt;Author&gt;Goswami, S; Brady, J E; Jordan, D A; Li, G&lt;/Author&gt;&lt;Year&gt;2012&lt;/Year&gt;&lt;Details&gt;&lt;_accession_num&gt;23042223&lt;/_accession_num&gt;&lt;_author_adr&gt;Divisions of Cardiothoracic Anesthesiology &amp;amp; Critical Care Medicine, Department of Anesthesiology, College of Physicians and Surgeons, Columbia University, New York, New York 10032 , USA. sg767@columbia.edu&lt;/_author_adr&gt;&lt;_date_display&gt;2012 Nov&lt;/_date_display&gt;&lt;_date&gt;2012-11-01&lt;/_date&gt;&lt;_doi&gt;10.1097/ALN.0b013e31827005e9&lt;/_doi&gt;&lt;_isbn&gt;1528-1175 (Electronic); 0003-3022 (Linking)&lt;/_isbn&gt;&lt;_issue&gt;5&lt;/_issue&gt;&lt;_journal&gt;Anesthesiology&lt;/_journal&gt;&lt;_language&gt;eng&lt;/_language&gt;&lt;_pages&gt;1018-26&lt;/_pages&gt;&lt;_subject_headings&gt;Adolescent; Adult; Aged; Female; Heart Arrest/epidemiology/*mortality; Humans; Incidence; Intraoperative Complications/epidemiology/*mortality; Male; Middle Aged; Prospective Studies; Risk Factors; Survival Rate/trends; Treatment Outcome; Young Adult&lt;/_subject_headings&gt;&lt;_tertiary_title&gt;Anesthesiology&lt;/_tertiary_title&gt;&lt;_type_work&gt;Journal Article&lt;/_type_work&gt;&lt;_url&gt;http://www.ncbi.nlm.nih.gov/entrez/query.fcgi?cmd=Retrieve&amp;amp;db=pubmed&amp;amp;dopt=Abstract&amp;amp;list_uids=23042223&amp;amp;query_hl=1&lt;/_url&gt;&lt;_volume&gt;117&lt;/_volume&gt;&lt;_created&gt;63673529&lt;/_created&gt;&lt;_modified&gt;63673530&lt;/_modified&gt;&lt;_db_updated&gt;PubMed&lt;/_db_updated&gt;&lt;_impact_factor&gt;   7.06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194C1DD7-8849-4962-A86D-C7017E528A40}" w:val=" ADDIN NE.Ref.{194C1DD7-8849-4962-A86D-C7017E528A40}&lt;Citation&gt;&lt;Group&gt;&lt;References&gt;&lt;Item&gt;&lt;ID&gt;696&lt;/ID&gt;&lt;UID&gt;{E5CDFFC8-9F28-4A3D-902E-1EAE5FFA76FC}&lt;/UID&gt;&lt;Title&gt;Characterising risk of in-hospital mortality following cardiac arrest using machine learning: A retrospective international registry study&lt;/Title&gt;&lt;Template&gt;Journal Article&lt;/Template&gt;&lt;Star&gt;0&lt;/Star&gt;&lt;Tag&gt;0&lt;/Tag&gt;&lt;Author&gt;Nanayakkara, Shane; Fogarty, Sam; Tremeer, Michael; Ross, Kelvin; Richards, Brent; Bergmeir, Christoph; Xu, Sheng; Stub, Dion; Smith, Karen; Tacey, Mark; Liew, Danny; Pilcher, David; Kaye, David M&lt;/Author&gt;&lt;Year&gt;2018&lt;/Year&gt;&lt;Details&gt;&lt;_doi&gt;10.1371/journal.pmed.1002709&lt;/_doi&gt;&lt;_created&gt;63733969&lt;/_created&gt;&lt;_modified&gt;63733969&lt;/_modified&gt;&lt;_url&gt;https://dx.plos.org/10.1371/journal.pmed.1002709_x000d__x000a_http://dx.plos.org/10.1371/journal.pmed.1002709&lt;/_url&gt;&lt;_journal&gt;PLOS Medicine&lt;/_journal&gt;&lt;_volume&gt;15&lt;/_volume&gt;&lt;_issue&gt;11&lt;/_issue&gt;&lt;_pages&gt;e1002709&lt;/_pages&gt;&lt;_tertiary_title&gt;PLoS Med&lt;/_tertiary_title&gt;&lt;_date&gt;62542080&lt;/_date&gt;&lt;_isbn&gt;1549-1676&lt;/_isbn&gt;&lt;_accessed&gt;63733969&lt;/_accessed&gt;&lt;_db_updated&gt;CrossRef&lt;/_db_updated&gt;&lt;_impact_factor&gt;  10.500&lt;/_impact_factor&gt;&lt;_collection_scope&gt;SCIE&lt;/_collection_scope&gt;&lt;/Details&gt;&lt;Extra&gt;&lt;DBUID&gt;{F96A950B-833F-4880-A151-76DA2D6A2879}&lt;/DBUID&gt;&lt;/Extra&gt;&lt;/Item&gt;&lt;/References&gt;&lt;/Group&gt;&lt;/Citation&gt;_x000a_"/>
    <w:docVar w:name="NE.Ref{2C1BC57C-5958-4DA1-886C-C1E576A10793}" w:val=" ADDIN NE.Ref.{2C1BC57C-5958-4DA1-886C-C1E576A10793}&lt;Citation&gt;&lt;Group&gt;&lt;References&gt;&lt;Item&gt;&lt;ID&gt;696&lt;/ID&gt;&lt;UID&gt;{E5CDFFC8-9F28-4A3D-902E-1EAE5FFA76FC}&lt;/UID&gt;&lt;Title&gt;Characterising risk of in-hospital mortality following cardiac arrest using machine learning: A retrospective international registry study&lt;/Title&gt;&lt;Template&gt;Journal Article&lt;/Template&gt;&lt;Star&gt;0&lt;/Star&gt;&lt;Tag&gt;0&lt;/Tag&gt;&lt;Author&gt;Nanayakkara, Shane; Fogarty, Sam; Tremeer, Michael; Ross, Kelvin; Richards, Brent; Bergmeir, Christoph; Xu, Sheng; Stub, Dion; Smith, Karen; Tacey, Mark; Liew, Danny; Pilcher, David; Kaye, David M&lt;/Author&gt;&lt;Year&gt;2018&lt;/Year&gt;&lt;Details&gt;&lt;_doi&gt;10.1371/journal.pmed.1002709&lt;/_doi&gt;&lt;_created&gt;63733969&lt;/_created&gt;&lt;_modified&gt;63733969&lt;/_modified&gt;&lt;_url&gt;https://dx.plos.org/10.1371/journal.pmed.1002709_x000d__x000a_http://dx.plos.org/10.1371/journal.pmed.1002709&lt;/_url&gt;&lt;_journal&gt;PLOS Medicine&lt;/_journal&gt;&lt;_volume&gt;15&lt;/_volume&gt;&lt;_issue&gt;11&lt;/_issue&gt;&lt;_pages&gt;e1002709&lt;/_pages&gt;&lt;_tertiary_title&gt;PLoS Med&lt;/_tertiary_title&gt;&lt;_date&gt;62542080&lt;/_date&gt;&lt;_isbn&gt;1549-1676&lt;/_isbn&gt;&lt;_accessed&gt;63733969&lt;/_accessed&gt;&lt;_db_updated&gt;CrossRef&lt;/_db_updated&gt;&lt;_impact_factor&gt;  10.500&lt;/_impact_factor&gt;&lt;_collection_scope&gt;SCIE&lt;/_collection_scope&gt;&lt;/Details&gt;&lt;Extra&gt;&lt;DBUID&gt;{F96A950B-833F-4880-A151-76DA2D6A2879}&lt;/DBUID&gt;&lt;/Extra&gt;&lt;/Item&gt;&lt;/References&gt;&lt;/Group&gt;&lt;/Citation&gt;_x000a_"/>
    <w:docVar w:name="NE.Ref{2F37AE58-F8A1-46B9-95D0-182EE6284747}" w:val=" ADDIN NE.Ref.{2F37AE58-F8A1-46B9-95D0-182EE6284747}&lt;Citation&gt;&lt;Group&gt;&lt;References&gt;&lt;Item&gt;&lt;ID&gt;630&lt;/ID&gt;&lt;UID&gt;{748FC6F0-1982-4E45-846F-565D42B45A06}&lt;/UID&gt;&lt;Title&gt;Association between a hospital&amp;apos;s rate of cardiac arrest incidence and cardiac arrest survival&lt;/Title&gt;&lt;Template&gt;Journal Article&lt;/Template&gt;&lt;Star&gt;0&lt;/Star&gt;&lt;Tag&gt;0&lt;/Tag&gt;&lt;Author&gt;Chen, L M; Nallamothu, B K; Spertus, J A; Li, Y; Chan, P S&lt;/Author&gt;&lt;Year&gt;2013&lt;/Year&gt;&lt;Details&gt;&lt;_accession_num&gt;23689900&lt;/_accession_num&gt;&lt;_author_adr&gt;Division of General Medicine, University of Michigan, Ann Arbor, MI 48109, USA. lenac@umich.edu&lt;/_author_adr&gt;&lt;_date_display&gt;2013 Jul 8&lt;/_date_display&gt;&lt;_date&gt;2013-07-08&lt;/_date&gt;&lt;_doi&gt;10.1001/jamainternmed.2013.1026&lt;/_doi&gt;&lt;_isbn&gt;2168-6114 (Electronic); 2168-6106 (Linking)&lt;/_isbn&gt;&lt;_issue&gt;13&lt;/_issue&gt;&lt;_journal&gt;JAMA Intern Med&lt;/_journal&gt;&lt;_language&gt;eng&lt;/_language&gt;&lt;_pages&gt;1186-95&lt;/_pages&gt;&lt;_subject_headings&gt;Adult; Aged; Aged, 80 and over; Cardiopulmonary Resuscitation/statistics &amp;amp; numerical data; Female; Heart Arrest/*epidemiology/mortality/therapy; Hospitals; Humans; Incidence; Inpatients/*statistics &amp;amp; numerical data; Male; Middle Aged; Registries; Risk Assessment; Risk Factors; Survival Rate; Treatment Outcome; United States/epidemiology&lt;/_subject_headings&gt;&lt;_tertiary_title&gt;JAMA internal medicine&lt;/_tertiary_title&gt;&lt;_type_work&gt;Journal Article; Multicenter Study; Research Support, N.I.H., Extramural; Research Support, U.S. Gov&amp;apos;t, P.H.S.&lt;/_type_work&gt;&lt;_url&gt;http://www.ncbi.nlm.nih.gov/entrez/query.fcgi?cmd=Retrieve&amp;amp;db=pubmed&amp;amp;dopt=Abstract&amp;amp;list_uids=23689900&amp;amp;query_hl=1&lt;/_url&gt;&lt;_volume&gt;173&lt;/_volume&gt;&lt;_created&gt;63718480&lt;/_created&gt;&lt;_modified&gt;63718481&lt;/_modified&gt;&lt;_db_updated&gt;PubMed&lt;/_db_updated&gt;&lt;_impact_factor&gt;  18.652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45D95E71-81EB-4C6F-B2DE-BCAF4E54BD7B}" w:val=" ADDIN NE.Ref.{45D95E71-81EB-4C6F-B2DE-BCAF4E54BD7B}&lt;Citation&gt;&lt;Group&gt;&lt;References&gt;&lt;Item&gt;&lt;ID&gt;633&lt;/ID&gt;&lt;UID&gt;{5C4168A2-84F6-4BF4-B7BB-79B138679960}&lt;/UID&gt;&lt;Title&gt;The incidence and characteristics of 3-month mortality after intraoperative cardiac arrest in adults&lt;/Title&gt;&lt;Template&gt;Journal Article&lt;/Template&gt;&lt;Star&gt;0&lt;/Star&gt;&lt;Tag&gt;0&lt;/Tag&gt;&lt;Author&gt;Hur, M; Lee, H C; Lee, K H; Kim, J T; Jung, C W; Park, H P&lt;/Author&gt;&lt;Year&gt;2017&lt;/Year&gt;&lt;Details&gt;&lt;_created&gt;63719168&lt;/_created&gt;&lt;_modified&gt;63719168&lt;/_modified&gt;&lt;_url&gt;http://www.ncbi.nlm.nih.gov/entrez/query.fcgi?cmd=Retrieve&amp;amp;db=pubmed&amp;amp;dopt=Abstract&amp;amp;list_uids=28799206&amp;amp;query_hl=1&lt;/_url&gt;&lt;_journal&gt;Acta Anaesthesiol Scand&lt;/_journal&gt;&lt;_volume&gt;61&lt;/_volume&gt;&lt;_issue&gt;9&lt;/_issue&gt;&lt;_pages&gt;1095-1104&lt;/_pages&gt;&lt;_tertiary_title&gt;Acta anaesthesiologica Scandinavica&lt;/_tertiary_title&gt;&lt;_doi&gt;10.1111/aas.12955&lt;/_doi&gt;&lt;_date_display&gt;2017 Oct&lt;/_date_display&gt;&lt;_date&gt;61930080&lt;/_date&gt;&lt;_type_work&gt;Journal Article&lt;/_type_work&gt;&lt;_isbn&gt;1399-6576 (Electronic); 0001-5172 (Linking)&lt;/_isbn&gt;&lt;_ori_publication&gt;(c) 2017 The Acta Anaesthesiologica Scandinavica Foundation. Published by John_x000d__x000a_      Wiley &amp;amp; Sons Ltd.&lt;/_ori_publication&gt;&lt;_accession_num&gt;28799206&lt;/_accession_num&gt;&lt;_keywords&gt;intraoperative cardiac arrest; mortality; risk factor&lt;/_keywords&gt;&lt;_subject_headings&gt;Adult; Aged; Anesthesia; Critical Care; Female; Heart Arrest/*mortality; Humans; Incidence; Intraoperative Complications/*mortality; Male; Middle Aged; Nervous System Diseases/epidemiology/etiology/mortality; Republic of Korea/epidemiology; Retrospective Studies; Risk Factors; Treatment Outcome&lt;/_subject_headings&gt;&lt;_author_adr&gt;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&lt;/_author_adr&gt;&lt;_language&gt;eng&lt;/_language&gt;&lt;_accessed&gt;63719168&lt;/_accessed&gt;&lt;_db_updated&gt;PubMed&lt;/_db_updated&gt;&lt;_impact_factor&gt;   2.050&lt;/_impact_factor&gt;&lt;/Details&gt;&lt;Extra&gt;&lt;DBUID&gt;{F96A950B-833F-4880-A151-76DA2D6A2879}&lt;/DBUID&gt;&lt;/Extra&gt;&lt;/Item&gt;&lt;/References&gt;&lt;/Group&gt;&lt;/Citation&gt;_x000a_"/>
    <w:docVar w:name="NE.Ref{676A8D23-9216-4F80-8BEA-BF205D25C849}" w:val=" ADDIN NE.Ref.{676A8D23-9216-4F80-8BEA-BF205D25C849}&lt;Citation&gt;&lt;Group&gt;&lt;References&gt;&lt;Item&gt;&lt;ID&gt;618&lt;/ID&gt;&lt;UID&gt;{31C8CBCD-6250-436D-B406-5EE8EAAC818E}&lt;/UID&gt;&lt;Title&gt;The incidence and characteristics of 3-month mortality after intraoperative cardiac arrest in adults&lt;/Title&gt;&lt;Template&gt;Journal Article&lt;/Template&gt;&lt;Star&gt;0&lt;/Star&gt;&lt;Tag&gt;0&lt;/Tag&gt;&lt;Author&gt;Hur, M; Lee, H C; Lee, K H; Kim, J T; Jung, C W; Park, H P&lt;/Author&gt;&lt;Year&gt;2017&lt;/Year&gt;&lt;Details&gt;&lt;_accession_num&gt;28799206&lt;/_accession_num&gt;&lt;_author_adr&gt;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; Department of Anaesthesiology and Pain Medicine, Seoul National University Hospital, Seoul National University College of Medicine, Seoul, Korea.&lt;/_author_adr&gt;&lt;_created&gt;63673348&lt;/_created&gt;&lt;_date&gt;2017-10-01&lt;/_date&gt;&lt;_date_display&gt;2017 Oct&lt;/_date_display&gt;&lt;_db_updated&gt;PubMed&lt;/_db_updated&gt;&lt;_doi&gt;10.1111/aas.12955&lt;/_doi&gt;&lt;_impact_factor&gt;   2.050&lt;/_impact_factor&gt;&lt;_isbn&gt;1399-6576 (Electronic); 0001-5172 (Linking)&lt;/_isbn&gt;&lt;_issue&gt;9&lt;/_issue&gt;&lt;_journal&gt;Acta Anaesthesiol Scand&lt;/_journal&gt;&lt;_keywords&gt;intraoperative cardiac arrest; mortality; risk factor&lt;/_keywords&gt;&lt;_language&gt;eng&lt;/_language&gt;&lt;_modified&gt;63673350&lt;/_modified&gt;&lt;_ori_publication&gt;(c) 2017 The Acta Anaesthesiologica Scandinavica Foundation. Published by John_x000d__x000a_      Wiley &amp;amp; Sons Ltd.&lt;/_ori_publication&gt;&lt;_pages&gt;1095-1104&lt;/_pages&gt;&lt;_subject_headings&gt;Adult; Aged; Anesthesia; Critical Care; Female; Heart Arrest/*mortality; Humans; Incidence; Intraoperative Complications/*mortality; Male; Middle Aged; Nervous System Diseases/epidemiology/etiology/mortality; Republic of Korea/epidemiology; Retrospective Studies; Risk Factors; Treatment Outcome&lt;/_subject_headings&gt;&lt;_tertiary_title&gt;Acta anaesthesiologica Scandinavica&lt;/_tertiary_title&gt;&lt;_type_work&gt;Journal Article&lt;/_type_work&gt;&lt;_url&gt;http://www.ncbi.nlm.nih.gov/entrez/query.fcgi?cmd=Retrieve&amp;amp;db=pubmed&amp;amp;dopt=Abstract&amp;amp;list_uids=28799206&amp;amp;query_hl=1&lt;/_url&gt;&lt;_volume&gt;61&lt;/_volume&gt;&lt;/Details&gt;&lt;Extra&gt;&lt;DBUID&gt;{F96A950B-833F-4880-A151-76DA2D6A2879}&lt;/DBUID&gt;&lt;/Extra&gt;&lt;/Item&gt;&lt;/References&gt;&lt;/Group&gt;&lt;/Citation&gt;_x000a_"/>
    <w:docVar w:name="NE.Ref{7386DE9F-3299-46D9-8F63-1703A0D83CD3}" w:val=" ADDIN NE.Ref.{7386DE9F-3299-46D9-8F63-1703A0D83CD3}&lt;Citation&gt;&lt;Group&gt;&lt;References&gt;&lt;Item&gt;&lt;ID&gt;619&lt;/ID&gt;&lt;UID&gt;{D65824C8-6D76-4E9C-B1E8-3EC0F0BF808A}&lt;/UID&gt;&lt;Title&gt;Intraoperative cardiac arrests in adults undergoing noncardiac surgery: incidence, risk factors, and survival outcome&lt;/Title&gt;&lt;Template&gt;Journal Article&lt;/Template&gt;&lt;Star&gt;0&lt;/Star&gt;&lt;Tag&gt;0&lt;/Tag&gt;&lt;Author&gt;Goswami, S; Brady, J E; Jordan, D A; Li, G&lt;/Author&gt;&lt;Year&gt;2012&lt;/Year&gt;&lt;Details&gt;&lt;_accession_num&gt;23042223&lt;/_accession_num&gt;&lt;_author_adr&gt;Divisions of Cardiothoracic Anesthesiology &amp;amp; Critical Care Medicine, Department of Anesthesiology, College of Physicians and Surgeons, Columbia University, New York, New York 10032 , USA. sg767@columbia.edu&lt;/_author_adr&gt;&lt;_date_display&gt;2012 Nov&lt;/_date_display&gt;&lt;_date&gt;2012-11-01&lt;/_date&gt;&lt;_doi&gt;10.1097/ALN.0b013e31827005e9&lt;/_doi&gt;&lt;_isbn&gt;1528-1175 (Electronic); 0003-3022 (Linking)&lt;/_isbn&gt;&lt;_issue&gt;5&lt;/_issue&gt;&lt;_journal&gt;Anesthesiology&lt;/_journal&gt;&lt;_language&gt;eng&lt;/_language&gt;&lt;_pages&gt;1018-26&lt;/_pages&gt;&lt;_subject_headings&gt;Adolescent; Adult; Aged; Female; Heart Arrest/epidemiology/*mortality; Humans; Incidence; Intraoperative Complications/epidemiology/*mortality; Male; Middle Aged; Prospective Studies; Risk Factors; Survival Rate/trends; Treatment Outcome; Young Adult&lt;/_subject_headings&gt;&lt;_tertiary_title&gt;Anesthesiology&lt;/_tertiary_title&gt;&lt;_type_work&gt;Journal Article&lt;/_type_work&gt;&lt;_url&gt;http://www.ncbi.nlm.nih.gov/entrez/query.fcgi?cmd=Retrieve&amp;amp;db=pubmed&amp;amp;dopt=Abstract&amp;amp;list_uids=23042223&amp;amp;query_hl=1&lt;/_url&gt;&lt;_volume&gt;117&lt;/_volume&gt;&lt;_created&gt;63673529&lt;/_created&gt;&lt;_modified&gt;63673530&lt;/_modified&gt;&lt;_db_updated&gt;PubMed&lt;/_db_updated&gt;&lt;_impact_factor&gt;   7.06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7C9D67A5-4639-4923-9062-63B6B0437699}" w:val=" ADDIN NE.Ref.{7C9D67A5-4639-4923-9062-63B6B0437699}&lt;Citation&gt;&lt;Group&gt;&lt;References&gt;&lt;Item&gt;&lt;ID&gt;662&lt;/ID&gt;&lt;UID&gt;{6D51E09C-AABA-4E6F-913B-ADF3F94030FC}&lt;/UID&gt;&lt;Title&gt;Predictors of functional outcome after intraoperative cardiac arrest&lt;/Title&gt;&lt;Template&gt;Journal Article&lt;/Template&gt;&lt;Star&gt;0&lt;/Star&gt;&lt;Tag&gt;0&lt;/Tag&gt;&lt;Author&gt;Constant, A L; Montlahuc, C; Grimaldi, D; Pichon, N; Mongardon, N; Bordenave, L; Soummer, A; Sauneuf, B; Ricome, S; Misset, B; Schnell, D; Dubuisson, E; Brunet, J; Lasocki, S; Cronier, P; Bouhemad, B; Loriferne, J F; Begot, E; Vandenbunder, B; Dhonneur, G; Bedos, J P; Jullien, P; Resche-Rigon, M; Legriel, S&lt;/Author&gt;&lt;Year&gt;2014&lt;/Year&gt;&lt;Details&gt;&lt;_accession_num&gt;24841698&lt;/_accession_num&gt;&lt;_author_adr&gt;From the Medico-Surgical Intensive Care Department (A.-L.C., D.G., J.-P.B., S. Legriel), Department of Anesthesiology (E.D., P.J.), Centre Hospitalier de Versailles, Site Andre Mignot, Le Chesnay Cedex, France; SBIM Biostatistics and Clinical Epidemiology Research Unit, Hopital Saint-Louis, Assistance Publique des Hopitaux de Paris, Paris, France, and Universite Paris Diderot, Paris, France (C.M., M.R.-R.); Medico-Surgical Intensive Care Department, Centre Hospitalier Universitaire de Limoges, Limoges, France (N.P., E.B.); Clinical Investigation Center Inserm 0801, Limoges, France (N.P.); Department of Anesthesiology and Surgical Intensive Care Units, Hopital Henri Mondor, Assistance Publique des Hopitaux de Paris, Creteil, France (N.M., G.D.); Paris-Est University, Faculte de medecine, Creteil, France (N.M., G.D.); Inserm, U955, Equipe 3 &amp;quot;Physiopathologie  et Pharmacologie des Insuffisances Coronaire et Cardiaque&amp;quot;, Creteil, France (N.M.); Paris-Est University, Ecole Nationale Veterinaire d&amp;apos;Alfort, Maisons Alfort, France (N.M.); Department of Anesthesiology, Institut Gustave Roussy, Villejuif Cedex, France (L.B.); Department of Intensive Care Medicine, Foch Hospital, Suresnes, France (A.S.); Pole Anesthesie-Reanimations-SAMU, CHU de Caen, Caen Cedex, France (B.S., J.B.); Department of Anesthesiology and Critical  Care, Assistance Publique des Hopitaux de Paris, Clichy la Garenne, France (S.R.); Medical-Surgical Intensive Care Unit, Groupe Hospitalier Saint Joseph, Paris Cedex, France (B.M.); Rene Descartes University, Paris, France (B.M.); Medical Intensive Care Unit, Nouvel Hopital Civil, Hopitaux Universitaires de Strasbourg, Strasbourg Cedex, France (D.S.); Pole d&amp;apos;Anesthesie Reanimation, CHU d&amp;apos;Angers, Angers, France (S. Lasocki); LUNAM Universite, CHU d&amp;apos;Angers, Angers Cedex, France (S. Lasocki); Intensive Care Unit, Centre Hospitalier Sud, Corbeil-Essonnes Cedex, France (P.C.); Department of Anesthesiology and Critical  Care, Groupe Hospitali&lt;/_author_adr&gt;&lt;_date_display&gt;2014 Sep&lt;/_date_display&gt;&lt;_date&gt;2014-09-01&lt;/_date&gt;&lt;_doi&gt;10.1097/ALN.0000000000000313&lt;/_doi&gt;&lt;_isbn&gt;1528-1175 (Electronic); 0003-3022 (Linking)&lt;/_isbn&gt;&lt;_issue&gt;3&lt;/_issue&gt;&lt;_journal&gt;Anesthesiology&lt;/_journal&gt;&lt;_language&gt;eng&lt;/_language&gt;&lt;_pages&gt;482-91&lt;/_pages&gt;&lt;_subject_headings&gt;Aged; Cardiopulmonary Resuscitation; Coma/therapy; Female; Heart Arrest/*therapy; Humans; Intensive Care Units; Intraoperative Complications/*therapy; Length of Stay; Male; Middle Aged; Retrospective Studies&lt;/_subject_headings&gt;&lt;_tertiary_title&gt;Anesthesiology&lt;/_tertiary_title&gt;&lt;_type_work&gt;Journal Article; Multicenter Study; Research Support, Non-U.S. Gov&amp;apos;t&lt;/_type_work&gt;&lt;_url&gt;http://www.ncbi.nlm.nih.gov/entrez/query.fcgi?cmd=Retrieve&amp;amp;db=pubmed&amp;amp;dopt=Abstract&amp;amp;list_uids=24841698&amp;amp;query_hl=1&lt;/_url&gt;&lt;_volume&gt;121&lt;/_volume&gt;&lt;_created&gt;63719184&lt;/_created&gt;&lt;_modified&gt;63719185&lt;/_modified&gt;&lt;_db_updated&gt;PubMed&lt;/_db_updated&gt;&lt;_impact_factor&gt;   7.06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9E939377-472F-4E93-A97B-2270A2CBF725}" w:val=" ADDIN NE.Ref.{9E939377-472F-4E93-A97B-2270A2CBF725}&lt;Citation&gt;&lt;Group&gt;&lt;References&gt;&lt;Item&gt;&lt;ID&gt;694&lt;/ID&gt;&lt;UID&gt;{6CF29422-73B6-4ACC-8C24-F1BD635CABDA}&lt;/UID&gt;&lt;Title&gt;Cardiopulmonary resuscitation of adults in the hospital: a report of 14720 cardiac arrests from the National Registry of Cardiopulmonary Resuscitation&lt;/Title&gt;&lt;Template&gt;Journal Article&lt;/Template&gt;&lt;Star&gt;0&lt;/Star&gt;&lt;Tag&gt;0&lt;/Tag&gt;&lt;Author&gt;Peberdy, M A; Kaye, W; Ornato, J P; Larkin, G L; Nadkarni, V; Mancini, M E; Berg, R A; Nichol, G; Lane-Trultt, T&lt;/Author&gt;&lt;Year&gt;2003&lt;/Year&gt;&lt;Details&gt;&lt;_accession_num&gt;12969608&lt;/_accession_num&gt;&lt;_author_adr&gt;Virginia Commonwealth University&amp;apos;s Health System, West Hospital, Richmond, VA 23298, USA. mpeberdy@aol.com&lt;/_author_adr&gt;&lt;_date_display&gt;2003 Sep&lt;/_date_display&gt;&lt;_date&gt;2003-09-01&lt;/_date&gt;&lt;_doi&gt;10.1016/s0300-9572(03)00215-6&lt;/_doi&gt;&lt;_isbn&gt;0300-9572 (Print); 0300-9572 (Linking)&lt;/_isbn&gt;&lt;_issue&gt;3&lt;/_issue&gt;&lt;_journal&gt;Resuscitation&lt;/_journal&gt;&lt;_language&gt;eng&lt;/_language&gt;&lt;_pages&gt;297-308&lt;/_pages&gt;&lt;_subject_headings&gt;Adolescent; Adult; Aged; Aged, 80 and over; Cardiopulmonary Resuscitation/methods/*statistics &amp;amp; numerical data; *Electric Countershock; Female; Heart Arrest/mortality/*therapy; Hospitalization/*statistics &amp;amp; numerical data; Humans; Intensive Care Units; Male; Middle Aged; Outcome Assessment, Health Care; Prospective Studies; Registries; United States&lt;/_subject_headings&gt;&lt;_tertiary_title&gt;Resuscitation&lt;/_tertiary_title&gt;&lt;_type_work&gt;Journal Article&lt;/_type_work&gt;&lt;_url&gt;http://www.ncbi.nlm.nih.gov/entrez/query.fcgi?cmd=Retrieve&amp;amp;db=pubmed&amp;amp;dopt=Abstract&amp;amp;list_uids=12969608&amp;amp;query_hl=1&lt;/_url&gt;&lt;_volume&gt;58&lt;/_volume&gt;&lt;_created&gt;63719262&lt;/_created&gt;&lt;_modified&gt;63719262&lt;/_modified&gt;&lt;_db_updated&gt;PubMed&lt;/_db_updated&gt;&lt;_impact_factor&gt;   4.215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B2274DC9-45EC-4966-BBCA-5CC9CF65424F}" w:val=" ADDIN NE.Ref.{B2274DC9-45EC-4966-BBCA-5CC9CF65424F}&lt;Citation&gt;&lt;Group&gt;&lt;References&gt;&lt;Item&gt;&lt;ID&gt;619&lt;/ID&gt;&lt;UID&gt;{D65824C8-6D76-4E9C-B1E8-3EC0F0BF808A}&lt;/UID&gt;&lt;Title&gt;Intraoperative cardiac arrests in adults undergoing noncardiac surgery: incidence, risk factors, and survival outcome&lt;/Title&gt;&lt;Template&gt;Journal Article&lt;/Template&gt;&lt;Star&gt;0&lt;/Star&gt;&lt;Tag&gt;0&lt;/Tag&gt;&lt;Author&gt;Goswami, S; Brady, J E; Jordan, D A; Li, G&lt;/Author&gt;&lt;Year&gt;2012&lt;/Year&gt;&lt;Details&gt;&lt;_accession_num&gt;23042223&lt;/_accession_num&gt;&lt;_author_adr&gt;Divisions of Cardiothoracic Anesthesiology &amp;amp; Critical Care Medicine, Department of Anesthesiology, College of Physicians and Surgeons, Columbia University, New York, New York 10032 , USA. sg767@columbia.edu&lt;/_author_adr&gt;&lt;_date_display&gt;2012 Nov&lt;/_date_display&gt;&lt;_date&gt;2012-11-01&lt;/_date&gt;&lt;_doi&gt;10.1097/ALN.0b013e31827005e9&lt;/_doi&gt;&lt;_isbn&gt;1528-1175 (Electronic); 0003-3022 (Linking)&lt;/_isbn&gt;&lt;_issue&gt;5&lt;/_issue&gt;&lt;_journal&gt;Anesthesiology&lt;/_journal&gt;&lt;_language&gt;eng&lt;/_language&gt;&lt;_pages&gt;1018-26&lt;/_pages&gt;&lt;_subject_headings&gt;Adolescent; Adult; Aged; Female; Heart Arrest/epidemiology/*mortality; Humans; Incidence; Intraoperative Complications/epidemiology/*mortality; Male; Middle Aged; Prospective Studies; Risk Factors; Survival Rate/trends; Treatment Outcome; Young Adult&lt;/_subject_headings&gt;&lt;_tertiary_title&gt;Anesthesiology&lt;/_tertiary_title&gt;&lt;_type_work&gt;Journal Article&lt;/_type_work&gt;&lt;_url&gt;http://www.ncbi.nlm.nih.gov/entrez/query.fcgi?cmd=Retrieve&amp;amp;db=pubmed&amp;amp;dopt=Abstract&amp;amp;list_uids=23042223&amp;amp;query_hl=1&lt;/_url&gt;&lt;_volume&gt;117&lt;/_volume&gt;&lt;_created&gt;63673529&lt;/_created&gt;&lt;_modified&gt;63673530&lt;/_modified&gt;&lt;_db_updated&gt;PubMed&lt;/_db_updated&gt;&lt;_impact_factor&gt;   7.06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BC83399B-21D9-4A5C-B584-A329F9FAA2AE}" w:val=" ADDIN NE.Ref.{BC83399B-21D9-4A5C-B584-A329F9FAA2AE}&lt;Citation&gt;&lt;Group&gt;&lt;References&gt;&lt;Item&gt;&lt;ID&gt;619&lt;/ID&gt;&lt;UID&gt;{D65824C8-6D76-4E9C-B1E8-3EC0F0BF808A}&lt;/UID&gt;&lt;Title&gt;Intraoperative cardiac arrests in adults undergoing noncardiac surgery: incidence, risk factors, and survival outcome&lt;/Title&gt;&lt;Template&gt;Journal Article&lt;/Template&gt;&lt;Star&gt;0&lt;/Star&gt;&lt;Tag&gt;0&lt;/Tag&gt;&lt;Author&gt;Goswami, S; Brady, J E; Jordan, D A; Li, G&lt;/Author&gt;&lt;Year&gt;2012&lt;/Year&gt;&lt;Details&gt;&lt;_accession_num&gt;23042223&lt;/_accession_num&gt;&lt;_author_adr&gt;Divisions of Cardiothoracic Anesthesiology &amp;amp; Critical Care Medicine, Department of Anesthesiology, College of Physicians and Surgeons, Columbia University, New York, New York 10032 , USA. sg767@columbia.edu&lt;/_author_adr&gt;&lt;_date_display&gt;2012 Nov&lt;/_date_display&gt;&lt;_date&gt;2012-11-01&lt;/_date&gt;&lt;_doi&gt;10.1097/ALN.0b013e31827005e9&lt;/_doi&gt;&lt;_isbn&gt;1528-1175 (Electronic); 0003-3022 (Linking)&lt;/_isbn&gt;&lt;_issue&gt;5&lt;/_issue&gt;&lt;_journal&gt;Anesthesiology&lt;/_journal&gt;&lt;_language&gt;eng&lt;/_language&gt;&lt;_pages&gt;1018-26&lt;/_pages&gt;&lt;_subject_headings&gt;Adolescent; Adult; Aged; Female; Heart Arrest/epidemiology/*mortality; Humans; Incidence; Intraoperative Complications/epidemiology/*mortality; Male; Middle Aged; Prospective Studies; Risk Factors; Survival Rate/trends; Treatment Outcome; Young Adult&lt;/_subject_headings&gt;&lt;_tertiary_title&gt;Anesthesiology&lt;/_tertiary_title&gt;&lt;_type_work&gt;Journal Article&lt;/_type_work&gt;&lt;_url&gt;http://www.ncbi.nlm.nih.gov/entrez/query.fcgi?cmd=Retrieve&amp;amp;db=pubmed&amp;amp;dopt=Abstract&amp;amp;list_uids=23042223&amp;amp;query_hl=1&lt;/_url&gt;&lt;_volume&gt;117&lt;/_volume&gt;&lt;_created&gt;63673529&lt;/_created&gt;&lt;_modified&gt;63673530&lt;/_modified&gt;&lt;_db_updated&gt;PubMed&lt;/_db_updated&gt;&lt;_impact_factor&gt;   7.06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C3F1BA0E-8C85-4674-8D10-979A93FE8A20}" w:val=" ADDIN NE.Ref.{C3F1BA0E-8C85-4674-8D10-979A93FE8A20}&lt;Citation&gt;&lt;Group&gt;&lt;References&gt;&lt;Item&gt;&lt;ID&gt;631&lt;/ID&gt;&lt;UID&gt;{6F8B6A79-8DD5-4AC4-9D49-FEA3A5CC34A6}&lt;/UID&gt;&lt;Title&gt;In-Hospital Cardiac Arrest: A Review&lt;/Title&gt;&lt;Template&gt;Journal Article&lt;/Template&gt;&lt;Star&gt;0&lt;/Star&gt;&lt;Tag&gt;0&lt;/Tag&gt;&lt;Author&gt;Andersen, L W; Holmberg, M J; Berg, K M; Donnino, M W; Granfeldt, A&lt;/Author&gt;&lt;Year&gt;2019&lt;/Year&gt;&lt;Details&gt;&lt;_created&gt;63718515&lt;/_created&gt;&lt;_modified&gt;63718517&lt;/_modified&gt;&lt;_url&gt;http://www.ncbi.nlm.nih.gov/entrez/query.fcgi?cmd=Retrieve&amp;amp;db=pubmed&amp;amp;dopt=Abstract&amp;amp;list_uids=30912843&amp;amp;query_hl=1&lt;/_url&gt;&lt;_journal&gt;JAMA&lt;/_journal&gt;&lt;_volume&gt;321&lt;/_volume&gt;&lt;_issue&gt;12&lt;/_issue&gt;&lt;_pages&gt;1200-1210&lt;/_pages&gt;&lt;_tertiary_title&gt;JAMA&lt;/_tertiary_title&gt;&lt;_doi&gt;10.1001/jama.2019.1696&lt;/_doi&gt;&lt;_date_display&gt;2019 Mar 26&lt;/_date_display&gt;&lt;_date&gt;62709120&lt;/_date&gt;&lt;_type_work&gt;Journal Article; Review&lt;/_type_work&gt;&lt;_isbn&gt;1538-3598 (Electronic); 0098-7484 (Linking)&lt;/_isbn&gt;&lt;_accession_num&gt;30912843&lt;/_accession_num&gt;&lt;_subject_headings&gt;Adult; Aged; Clinical Decision-Making; *Electric Countershock; Female; Heart Arrest/epidemiology/etiology/mortality/*therapy; *Hospitalization; Humans; Male; Practice Guidelines as Topic; Prognosis; Quality Improvement; *Resuscitation/standards; Survival Rate; United States/epidemiology&lt;/_subject_headings&gt;&lt;_author_adr&gt;Research Center for Emergency Medicine, Department of Clinical Medicine, Aarhus University, Aarhus, Denmark.; Center for Resuscitation Science, Department of Emergency Medicine, Beth Israel Deaconess Medical Center, Boston, Massachusetts.; Department of Intensive Care Medicine, Randers Regional Hospital, Randers, Denmark.; Research Center for Emergency Medicine, Department of Clinical Medicine, Aarhus University, Aarhus, Denmark.; Center for Resuscitation Science, Department of Emergency Medicine, Beth Israel Deaconess Medical Center, Boston, Massachusetts.; Center for Resuscitation Science, Department of Emergency Medicine, Beth Israel Deaconess Medical Center, Boston, Massachusetts.; Division of Pulmonary and Critical Care Medicine, Department of Medicine, Beth Israel Deaconess Medical Center, Boston, Massachusetts.; Center for Resuscitation Science, Department of Emergency Medicine, Beth Israel Deaconess Medical Center, Boston, Massachusetts.; Division of Pulmonary and Critical Care Medicine, Department of Medicine, Beth Israel Deaconess Medical Center, Boston, Massachusetts.; Department of Intensive Care, Aarhus University Hospital, Aarhus, Denmark.&lt;/_author_adr&gt;&lt;_language&gt;eng&lt;/_language&gt;&lt;_accessed&gt;63718517&lt;/_accessed&gt;&lt;_db_updated&gt;PubMed&lt;/_db_updated&gt;&lt;_impact_factor&gt;  45.540&lt;/_impact_factor&gt;&lt;/Details&gt;&lt;Extra&gt;&lt;DBUID&gt;{F96A950B-833F-4880-A151-76DA2D6A2879}&lt;/DBUID&gt;&lt;/Extra&gt;&lt;/Item&gt;&lt;/References&gt;&lt;/Group&gt;&lt;/Citation&gt;_x000a_"/>
    <w:docVar w:name="NE.Ref{DAA91D36-616B-4706-BB0A-D7CE9EE0181A}" w:val=" ADDIN NE.Ref.{DAA91D36-616B-4706-BB0A-D7CE9EE0181A}&lt;Citation&gt;&lt;Group&gt;&lt;References&gt;&lt;Item&gt;&lt;ID&gt;695&lt;/ID&gt;&lt;UID&gt;{CE8E7B7A-264D-4E39-9CF9-749A58A2540E}&lt;/UID&gt;&lt;Title&gt;Implementing Machine Learning in Health Care — Addressing Ethical Challenges&lt;/Title&gt;&lt;Template&gt;Journal Article&lt;/Template&gt;&lt;Star&gt;0&lt;/Star&gt;&lt;Tag&gt;0&lt;/Tag&gt;&lt;Author&gt;Char, Danton S; Shah, Nigam H; Magnus, David&lt;/Author&gt;&lt;Year&gt;2018&lt;/Year&gt;&lt;Details&gt;&lt;_created&gt;63733918&lt;/_created&gt;&lt;_modified&gt;63733918&lt;/_modified&gt;&lt;_url&gt;http://pku.summon.serialssolutions.com/2.0.0/link/0/eLvHCXMwtV1Lb9QwEB51Wwlxgba8lj5kDhwDsR3HzqGqqm1XqGpEkUBCXKIktktbbXZh2f_PjNfZbivgxiWXsfIa2_ON5_EBSPEuTR7sCWgmtG50m7WuUIWohfFpbr0xhF_bcLL9rTQXl2J8ps434FNfGhPV3e-SYeu205ZOzcltl0RFlhfHsx8J8UhRvLUn1agj2YI94pJTjfUWWjZN7lkpPq41mIoAOZ4xxdR4RAXviYt-RvTgIsDPO6M1mEzmf8KjD9Mq1-zU-Ol_-KRteBJBKztZzrId2HDdLjwqY1j-GZShx3BIPOquWBnyMx2LrVuv2HXHltVOjKqdWJKwE2tD_i0KQ8I93nzUs7rMn8OX8dnn0Yck8jQkCLZSmSAilJkvhCW00-IC1z5rc5sicDdKmdrUCDqc8cY36G7mqWza1KMbyI233DRKvoDNbtq5V8CMV1Y1uSsaUWTeS2Pa3GlOo0XecDmEt70iqtmyHUcVwugqr9YVNoQD1FLVuZvJX-T7vQKquGjn1d3fH8KblRiXG8VQ6s5NFzSGZ5xiydkQXi7VvXoRUShEmwYl-t5EWA2gVt73Jd3199DSmziQ0Jd9_e_X2oPH-PxQEsnVPmz--rlwBzCY3S4OYaC_aryejk4PwxT_DfCeB3U&lt;/_url&gt;&lt;_place_published&gt;United States&lt;/_place_published&gt;&lt;_journal&gt;The New England journal of medicine&lt;/_journal&gt;&lt;_volume&gt;378&lt;/_volume&gt;&lt;_issue&gt;11&lt;/_issue&gt;&lt;_number&gt;1&lt;/_number&gt;&lt;_pages&gt;981-983&lt;/_pages&gt;&lt;_doi&gt;10.1056/NEJMp1714229&lt;/_doi&gt;&lt;_date_display&gt;2018&lt;/_date_display&gt;&lt;_date&gt;62062560&lt;/_date&gt;&lt;_isbn&gt;0028-4793&lt;/_isbn&gt;&lt;_ori_publication&gt;Massachusetts Medical Society&lt;/_ori_publication&gt;&lt;_keywords&gt;Ethics, Medical; Algorithms; Machine Learning - ethics; Humans; Healthcare Disparities - ethnology; Physician-Patient Relations; Codes of Ethics; Decision Making, Computer-Assisted; Racism; Delivery of Health Care - ethics; Decision making; Physicians; Bias; Medical records; Big Data; Disclosure; Patients; Health care delivery; Medicine; Design; Ethics; Learning algorithms; Designers; Confidentiality; Race; Clinical medicine; Artificial intelligence; Index Medicus; Abridged Index Medicus&lt;/_keywords&gt;&lt;_accessed&gt;63733918&lt;/_accessed&gt;&lt;_db_updated&gt;PKU Search&lt;/_db_updated&gt;&lt;_impact_factor&gt;  74.699&lt;/_impact_factor&gt;&lt;/Details&gt;&lt;Extra&gt;&lt;DBUID&gt;{F96A950B-833F-4880-A151-76DA2D6A2879}&lt;/DBUID&gt;&lt;/Extra&gt;&lt;/Item&gt;&lt;/References&gt;&lt;/Group&gt;&lt;/Citation&gt;_x000a_"/>
    <w:docVar w:name="NE.Ref{E93DF28C-A786-4020-A70F-DF8F0BEE4372}" w:val=" ADDIN NE.Ref.{E93DF28C-A786-4020-A70F-DF8F0BEE4372}&lt;Citation&gt;&lt;Group&gt;&lt;References&gt;&lt;Item&gt;&lt;ID&gt;632&lt;/ID&gt;&lt;UID&gt;{A61D3CB4-398A-49BE-8A34-4809DBDD3952}&lt;/UID&gt;&lt;Title&gt;Annual Incidence of Adult and Pediatric In-Hospital Cardiac Arrest in the United States&lt;/Title&gt;&lt;Template&gt;Journal Article&lt;/Template&gt;&lt;Star&gt;0&lt;/Star&gt;&lt;Tag&gt;0&lt;/Tag&gt;&lt;Author&gt;Holmberg, Mathias J; Ross, Catherine E; Fitzmaurice, Garrett M; Chan, Paul S; Duval-Arnould, Jordan; Grossestreuer, Anne V; Yankama, Tuyen; Donnino, Michael W; Andersen, Lars W; Chan, Paul; Grossestreuer, Anne V; Moskowitz, Ari; Edelson, Dana; Ornato, Joseph; Berg, Katherine; Peberdy, Mary Ann; Churpek, Matthew; Kurz, Michael; Starks, Monique Anderson; Girotra, Saket; Perman, Sarah; Goldberger, Zachary; Guerguerian, Anne-Marie; Atkins, Dianne; Foglia, Elizabeth; Fink, Ericka; Lasa, Javier J; Roberts, Joan; Bembea, Melanie; Gaies, Michael; Kleinman, Monica; Gupta, Punkaj; Sutton, Robert; Sawyer, Taylor&lt;/Author&gt;&lt;Year&gt;2019&lt;/Year&gt;&lt;Details&gt;&lt;_doi&gt;10.1161/CIRCOUTCOMES.119.005580&lt;/_doi&gt;&lt;_created&gt;63719165&lt;/_created&gt;&lt;_modified&gt;63719165&lt;/_modified&gt;&lt;_url&gt;https://www.ahajournals.org/doi/10.1161/CIRCOUTCOMES.119.005580&lt;/_url&gt;&lt;_journal&gt;Circulation: Cardiovascular Quality and Outcomes&lt;/_journal&gt;&lt;_volume&gt;12&lt;/_volume&gt;&lt;_issue&gt;7&lt;/_issue&gt;&lt;_tertiary_title&gt;Circ: Cardiovascular Quality and Outcomes&lt;/_tertiary_title&gt;&lt;_isbn&gt;1941-7713&lt;/_isbn&gt;&lt;_accessed&gt;63719165&lt;/_accessed&gt;&lt;_db_updated&gt;CrossRef&lt;/_db_updat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E0293"/>
    <w:rsid w:val="00000868"/>
    <w:rsid w:val="000042DD"/>
    <w:rsid w:val="00070012"/>
    <w:rsid w:val="00072DD0"/>
    <w:rsid w:val="00091FAE"/>
    <w:rsid w:val="000A2E43"/>
    <w:rsid w:val="000A2E56"/>
    <w:rsid w:val="000A5D01"/>
    <w:rsid w:val="000B59E2"/>
    <w:rsid w:val="000C6360"/>
    <w:rsid w:val="00102C88"/>
    <w:rsid w:val="001077BB"/>
    <w:rsid w:val="00111266"/>
    <w:rsid w:val="00136BE7"/>
    <w:rsid w:val="0014084A"/>
    <w:rsid w:val="00143800"/>
    <w:rsid w:val="0014469B"/>
    <w:rsid w:val="0015074E"/>
    <w:rsid w:val="00152C79"/>
    <w:rsid w:val="001667AF"/>
    <w:rsid w:val="00176380"/>
    <w:rsid w:val="001867F1"/>
    <w:rsid w:val="001B4B64"/>
    <w:rsid w:val="001E0293"/>
    <w:rsid w:val="001E42BE"/>
    <w:rsid w:val="002A0734"/>
    <w:rsid w:val="002A3897"/>
    <w:rsid w:val="002B7B0E"/>
    <w:rsid w:val="002E297C"/>
    <w:rsid w:val="00300FBA"/>
    <w:rsid w:val="00305265"/>
    <w:rsid w:val="00330235"/>
    <w:rsid w:val="00344378"/>
    <w:rsid w:val="00362F16"/>
    <w:rsid w:val="003655D5"/>
    <w:rsid w:val="00373B32"/>
    <w:rsid w:val="00381173"/>
    <w:rsid w:val="003B4418"/>
    <w:rsid w:val="003C1E37"/>
    <w:rsid w:val="003C6821"/>
    <w:rsid w:val="003E7D4B"/>
    <w:rsid w:val="00417592"/>
    <w:rsid w:val="00426121"/>
    <w:rsid w:val="00445D05"/>
    <w:rsid w:val="004613C1"/>
    <w:rsid w:val="00472199"/>
    <w:rsid w:val="004A428E"/>
    <w:rsid w:val="004A57EE"/>
    <w:rsid w:val="004B1DFF"/>
    <w:rsid w:val="004D5E09"/>
    <w:rsid w:val="004E2A30"/>
    <w:rsid w:val="004F2C67"/>
    <w:rsid w:val="005234CF"/>
    <w:rsid w:val="005B49EE"/>
    <w:rsid w:val="005D0487"/>
    <w:rsid w:val="005E0A85"/>
    <w:rsid w:val="005F4CA4"/>
    <w:rsid w:val="00605B99"/>
    <w:rsid w:val="00654B59"/>
    <w:rsid w:val="006A4185"/>
    <w:rsid w:val="006D260B"/>
    <w:rsid w:val="006D293E"/>
    <w:rsid w:val="006D7934"/>
    <w:rsid w:val="006E7CBC"/>
    <w:rsid w:val="00700C8F"/>
    <w:rsid w:val="00721F52"/>
    <w:rsid w:val="00723106"/>
    <w:rsid w:val="00724D16"/>
    <w:rsid w:val="00725DE3"/>
    <w:rsid w:val="00731EEE"/>
    <w:rsid w:val="00750D6B"/>
    <w:rsid w:val="0077203D"/>
    <w:rsid w:val="00792636"/>
    <w:rsid w:val="007950C1"/>
    <w:rsid w:val="007D28D6"/>
    <w:rsid w:val="007D68AE"/>
    <w:rsid w:val="007E6425"/>
    <w:rsid w:val="00800B46"/>
    <w:rsid w:val="0080409D"/>
    <w:rsid w:val="008165E2"/>
    <w:rsid w:val="008327E4"/>
    <w:rsid w:val="00855D58"/>
    <w:rsid w:val="00862C79"/>
    <w:rsid w:val="00875D01"/>
    <w:rsid w:val="00880A2C"/>
    <w:rsid w:val="008D7D8F"/>
    <w:rsid w:val="00920D2A"/>
    <w:rsid w:val="0092226A"/>
    <w:rsid w:val="00926147"/>
    <w:rsid w:val="009419C4"/>
    <w:rsid w:val="009470ED"/>
    <w:rsid w:val="00950C32"/>
    <w:rsid w:val="00952D45"/>
    <w:rsid w:val="009621A4"/>
    <w:rsid w:val="0096528D"/>
    <w:rsid w:val="009653FE"/>
    <w:rsid w:val="00985DA7"/>
    <w:rsid w:val="00987836"/>
    <w:rsid w:val="0099271B"/>
    <w:rsid w:val="00995379"/>
    <w:rsid w:val="009A4E8E"/>
    <w:rsid w:val="009C1B89"/>
    <w:rsid w:val="009C70D3"/>
    <w:rsid w:val="009D2335"/>
    <w:rsid w:val="009D5DFF"/>
    <w:rsid w:val="009D7373"/>
    <w:rsid w:val="009E4243"/>
    <w:rsid w:val="009F7462"/>
    <w:rsid w:val="00A03720"/>
    <w:rsid w:val="00A03B40"/>
    <w:rsid w:val="00A120A9"/>
    <w:rsid w:val="00A15CE8"/>
    <w:rsid w:val="00A24CEA"/>
    <w:rsid w:val="00A43687"/>
    <w:rsid w:val="00A53002"/>
    <w:rsid w:val="00A645D5"/>
    <w:rsid w:val="00A67D4E"/>
    <w:rsid w:val="00A838D5"/>
    <w:rsid w:val="00AC6EF9"/>
    <w:rsid w:val="00AD7B67"/>
    <w:rsid w:val="00B310DA"/>
    <w:rsid w:val="00B547F0"/>
    <w:rsid w:val="00B56C6C"/>
    <w:rsid w:val="00B63910"/>
    <w:rsid w:val="00B742B8"/>
    <w:rsid w:val="00B753F0"/>
    <w:rsid w:val="00BC4CAF"/>
    <w:rsid w:val="00BE423D"/>
    <w:rsid w:val="00BF251F"/>
    <w:rsid w:val="00BF3B11"/>
    <w:rsid w:val="00BF535A"/>
    <w:rsid w:val="00C25C56"/>
    <w:rsid w:val="00C348E2"/>
    <w:rsid w:val="00C673E3"/>
    <w:rsid w:val="00C81D0D"/>
    <w:rsid w:val="00C82A09"/>
    <w:rsid w:val="00C91FE4"/>
    <w:rsid w:val="00C92B1A"/>
    <w:rsid w:val="00CF6D25"/>
    <w:rsid w:val="00CF7CA1"/>
    <w:rsid w:val="00D2071E"/>
    <w:rsid w:val="00D64CF3"/>
    <w:rsid w:val="00D90409"/>
    <w:rsid w:val="00DA3EA7"/>
    <w:rsid w:val="00DB17A6"/>
    <w:rsid w:val="00DC7353"/>
    <w:rsid w:val="00DD21D2"/>
    <w:rsid w:val="00DE1D3A"/>
    <w:rsid w:val="00DF48AA"/>
    <w:rsid w:val="00DF5E9A"/>
    <w:rsid w:val="00E051B4"/>
    <w:rsid w:val="00E3193B"/>
    <w:rsid w:val="00E42261"/>
    <w:rsid w:val="00E43F53"/>
    <w:rsid w:val="00E77526"/>
    <w:rsid w:val="00EA5876"/>
    <w:rsid w:val="00EA7DEC"/>
    <w:rsid w:val="00EF1805"/>
    <w:rsid w:val="00EF4F8C"/>
    <w:rsid w:val="00F44B1C"/>
    <w:rsid w:val="00F63270"/>
    <w:rsid w:val="00F74081"/>
    <w:rsid w:val="00F97668"/>
    <w:rsid w:val="00FB0CCB"/>
    <w:rsid w:val="00FB3B37"/>
    <w:rsid w:val="00FB44B4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D0CD"/>
  <w15:chartTrackingRefBased/>
  <w15:docId w15:val="{97AF69EF-4E34-4B44-A45E-37204B62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2C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2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2C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A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A9B9-B0F7-4CEA-8EF1-1345190A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11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尚</dc:creator>
  <cp:keywords/>
  <dc:description>NE.Ref</dc:description>
  <cp:lastModifiedBy>neo</cp:lastModifiedBy>
  <cp:revision>10</cp:revision>
  <dcterms:created xsi:type="dcterms:W3CDTF">2021-03-27T13:25:00Z</dcterms:created>
  <dcterms:modified xsi:type="dcterms:W3CDTF">2021-07-05T19:25:00Z</dcterms:modified>
</cp:coreProperties>
</file>